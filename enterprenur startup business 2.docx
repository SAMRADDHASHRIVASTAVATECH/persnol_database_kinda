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A20F1E" w14:textId="0B32C044" w:rsidR="00494564" w:rsidRPr="00F81996" w:rsidRDefault="00BF6A74" w:rsidP="00E27136">
      <w:pPr>
        <w:spacing w:after="160"/>
        <w:ind w:left="720" w:right="6396" w:firstLine="0"/>
        <w:rPr>
          <w:sz w:val="24"/>
        </w:rPr>
      </w:pPr>
      <w:r w:rsidRPr="00F81996">
        <w:rPr>
          <w:b/>
          <w:sz w:val="24"/>
        </w:rPr>
        <w:t xml:space="preserve">Business Name: </w:t>
      </w:r>
      <w:proofErr w:type="spellStart"/>
      <w:r w:rsidR="00E27136">
        <w:rPr>
          <w:b/>
          <w:sz w:val="24"/>
        </w:rPr>
        <w:t>Vionyx</w:t>
      </w:r>
      <w:proofErr w:type="spellEnd"/>
      <w:r w:rsidR="00E27136">
        <w:rPr>
          <w:b/>
          <w:sz w:val="24"/>
        </w:rPr>
        <w:t xml:space="preserve"> Private limited</w:t>
      </w:r>
      <w:r w:rsidRPr="00F81996">
        <w:rPr>
          <w:b/>
          <w:sz w:val="24"/>
        </w:rPr>
        <w:t xml:space="preserve"> Founding Members:</w:t>
      </w:r>
    </w:p>
    <w:p w14:paraId="66108C41" w14:textId="7E8E922C" w:rsidR="00494564" w:rsidRPr="00A76A55" w:rsidRDefault="00BF6A74" w:rsidP="00BF6A74">
      <w:pPr>
        <w:spacing w:after="0" w:line="417" w:lineRule="auto"/>
        <w:ind w:left="360" w:right="47" w:firstLine="0"/>
        <w:rPr>
          <w:sz w:val="24"/>
        </w:rPr>
      </w:pPr>
      <w:proofErr w:type="spellStart"/>
      <w:r w:rsidRPr="00A76A55">
        <w:rPr>
          <w:b/>
          <w:sz w:val="24"/>
        </w:rPr>
        <w:t>Samraddha</w:t>
      </w:r>
      <w:proofErr w:type="spellEnd"/>
      <w:r w:rsidRPr="00A76A55">
        <w:rPr>
          <w:b/>
          <w:sz w:val="24"/>
        </w:rPr>
        <w:t xml:space="preserve"> </w:t>
      </w:r>
      <w:proofErr w:type="spellStart"/>
      <w:r w:rsidRPr="00A76A55">
        <w:rPr>
          <w:b/>
          <w:sz w:val="24"/>
        </w:rPr>
        <w:t>Shrivastava</w:t>
      </w:r>
      <w:proofErr w:type="spellEnd"/>
      <w:r w:rsidRPr="00A76A55">
        <w:rPr>
          <w:b/>
          <w:sz w:val="24"/>
        </w:rPr>
        <w:t xml:space="preserve"> University: ITM University, Gwalior</w:t>
      </w:r>
      <w:r>
        <w:rPr>
          <w:sz w:val="24"/>
        </w:rPr>
        <w:t xml:space="preserve"> </w:t>
      </w:r>
      <w:r w:rsidRPr="00A76A55">
        <w:rPr>
          <w:b/>
          <w:sz w:val="24"/>
        </w:rPr>
        <w:t>Roll Number: BCAN1CA23075</w:t>
      </w:r>
    </w:p>
    <w:p w14:paraId="23E182D1" w14:textId="7B9E6979" w:rsidR="00494564" w:rsidRPr="00A76A55" w:rsidRDefault="00BF6A74" w:rsidP="00F81996">
      <w:pPr>
        <w:spacing w:after="1"/>
        <w:ind w:left="1080" w:right="45" w:firstLine="0"/>
        <w:rPr>
          <w:sz w:val="24"/>
        </w:rPr>
      </w:pPr>
      <w:r w:rsidRPr="00A76A55">
        <w:rPr>
          <w:b/>
          <w:sz w:val="24"/>
        </w:rPr>
        <w:t>Contact Information:</w:t>
      </w:r>
      <w:r w:rsidRPr="00A76A55">
        <w:rPr>
          <w:rFonts w:ascii="Times New Roman" w:eastAsia="Times New Roman" w:hAnsi="Times New Roman" w:cs="Times New Roman"/>
          <w:b/>
          <w:sz w:val="24"/>
        </w:rPr>
        <w:t xml:space="preserve"> </w:t>
      </w:r>
      <w:r w:rsidRPr="00A76A55">
        <w:rPr>
          <w:b/>
          <w:sz w:val="24"/>
        </w:rPr>
        <w:t>Satyam Residency, City Center,</w:t>
      </w:r>
    </w:p>
    <w:p w14:paraId="1D64404E" w14:textId="29C13E04" w:rsidR="00494564" w:rsidRPr="00F81996" w:rsidRDefault="00BF6A74" w:rsidP="00F81996">
      <w:pPr>
        <w:spacing w:after="0" w:line="416" w:lineRule="auto"/>
        <w:ind w:left="1800" w:right="2430" w:firstLine="0"/>
        <w:rPr>
          <w:sz w:val="24"/>
        </w:rPr>
      </w:pPr>
      <w:r w:rsidRPr="00F81996">
        <w:rPr>
          <w:b/>
          <w:sz w:val="24"/>
        </w:rPr>
        <w:t xml:space="preserve">Near Sadar Bazar, Gwalior, Madhya Pradesh, 474001, </w:t>
      </w:r>
      <w:proofErr w:type="gramStart"/>
      <w:r w:rsidRPr="00F81996">
        <w:rPr>
          <w:b/>
          <w:sz w:val="24"/>
        </w:rPr>
        <w:t>India  96xxxxxxxx</w:t>
      </w:r>
      <w:proofErr w:type="gramEnd"/>
      <w:r w:rsidRPr="00F81996">
        <w:rPr>
          <w:b/>
          <w:sz w:val="24"/>
        </w:rPr>
        <w:t>, pkansh7@gmail.com</w:t>
      </w:r>
    </w:p>
    <w:p w14:paraId="2A03A28A" w14:textId="3F715C8E" w:rsidR="00494564" w:rsidRPr="00A76A55" w:rsidRDefault="00BF6A74" w:rsidP="00F81996">
      <w:pPr>
        <w:spacing w:after="0" w:line="416" w:lineRule="auto"/>
        <w:ind w:left="360" w:right="47" w:firstLine="0"/>
        <w:rPr>
          <w:sz w:val="24"/>
        </w:rPr>
      </w:pPr>
      <w:r w:rsidRPr="00A76A55">
        <w:rPr>
          <w:b/>
          <w:sz w:val="24"/>
        </w:rPr>
        <w:t xml:space="preserve">Anmol Singh </w:t>
      </w:r>
      <w:proofErr w:type="gramStart"/>
      <w:r w:rsidRPr="00A76A55">
        <w:rPr>
          <w:b/>
          <w:sz w:val="24"/>
        </w:rPr>
        <w:t xml:space="preserve">Sikarwar </w:t>
      </w:r>
      <w:r>
        <w:rPr>
          <w:rFonts w:ascii="Arial" w:eastAsia="Arial" w:hAnsi="Arial" w:cs="Arial"/>
          <w:sz w:val="24"/>
        </w:rPr>
        <w:t xml:space="preserve"> </w:t>
      </w:r>
      <w:r w:rsidRPr="00A76A55">
        <w:rPr>
          <w:b/>
          <w:sz w:val="24"/>
        </w:rPr>
        <w:t>University</w:t>
      </w:r>
      <w:proofErr w:type="gramEnd"/>
      <w:r w:rsidRPr="00A76A55">
        <w:rPr>
          <w:b/>
          <w:sz w:val="24"/>
        </w:rPr>
        <w:t>: ITM University, Gwalior Roll Number: BCAN1CA23097</w:t>
      </w:r>
    </w:p>
    <w:p w14:paraId="687F566E" w14:textId="754EF2BD" w:rsidR="00494564" w:rsidRPr="00A76A55" w:rsidRDefault="00BF6A74" w:rsidP="00F81996">
      <w:pPr>
        <w:spacing w:after="1"/>
        <w:ind w:left="1080" w:right="45" w:firstLine="0"/>
        <w:rPr>
          <w:sz w:val="24"/>
        </w:rPr>
      </w:pPr>
      <w:r w:rsidRPr="00A76A55">
        <w:rPr>
          <w:b/>
          <w:sz w:val="24"/>
        </w:rPr>
        <w:t>Contact Information: Shree Ram Residency, Sector 2,</w:t>
      </w:r>
    </w:p>
    <w:p w14:paraId="7823B30B" w14:textId="70C32196" w:rsidR="00494564" w:rsidRPr="00F81996" w:rsidRDefault="00BF6A74" w:rsidP="00BF6A74">
      <w:pPr>
        <w:spacing w:after="160"/>
        <w:ind w:right="45"/>
        <w:rPr>
          <w:sz w:val="24"/>
        </w:rPr>
      </w:pPr>
      <w:r w:rsidRPr="00F81996">
        <w:rPr>
          <w:b/>
          <w:sz w:val="24"/>
        </w:rPr>
        <w:t>Near Indian Oil Petrol Pump, Gwalior, Madhya Pradesh, 474002, India, 9985XXXXXX, anmolsingh@gmail.com</w:t>
      </w:r>
    </w:p>
    <w:p w14:paraId="55876E50" w14:textId="0362C716" w:rsidR="00494564" w:rsidRPr="00A76A55" w:rsidRDefault="00BF6A74" w:rsidP="00BF6A74">
      <w:pPr>
        <w:spacing w:after="0" w:line="417" w:lineRule="auto"/>
        <w:ind w:left="360" w:right="47" w:firstLine="0"/>
        <w:rPr>
          <w:sz w:val="24"/>
        </w:rPr>
      </w:pPr>
      <w:r w:rsidRPr="00F81996">
        <w:rPr>
          <w:b/>
          <w:sz w:val="24"/>
        </w:rPr>
        <w:t>Gaurav Singh University: ITM University, Gwalior</w:t>
      </w:r>
      <w:r>
        <w:rPr>
          <w:sz w:val="24"/>
        </w:rPr>
        <w:t xml:space="preserve"> </w:t>
      </w:r>
      <w:r w:rsidRPr="00A76A55">
        <w:rPr>
          <w:b/>
          <w:sz w:val="24"/>
        </w:rPr>
        <w:t>Roll Number</w:t>
      </w:r>
      <w:proofErr w:type="gramStart"/>
      <w:r w:rsidRPr="00A76A55">
        <w:rPr>
          <w:b/>
          <w:sz w:val="24"/>
        </w:rPr>
        <w:t>:BCAN1CA23100</w:t>
      </w:r>
      <w:proofErr w:type="gramEnd"/>
    </w:p>
    <w:p w14:paraId="583CAED2" w14:textId="7F7C5541" w:rsidR="00494564" w:rsidRPr="00F81996" w:rsidRDefault="00BF6A74" w:rsidP="00BF6A74">
      <w:pPr>
        <w:spacing w:after="1"/>
        <w:ind w:left="1080" w:right="45" w:firstLine="0"/>
        <w:rPr>
          <w:sz w:val="24"/>
        </w:rPr>
      </w:pPr>
      <w:r w:rsidRPr="00A76A55">
        <w:rPr>
          <w:b/>
          <w:sz w:val="24"/>
        </w:rPr>
        <w:t xml:space="preserve">Contact Information: Krishna Complex, A-B </w:t>
      </w:r>
      <w:proofErr w:type="spellStart"/>
      <w:r w:rsidRPr="00A76A55">
        <w:rPr>
          <w:b/>
          <w:sz w:val="24"/>
        </w:rPr>
        <w:t>Road</w:t>
      </w:r>
      <w:proofErr w:type="gramStart"/>
      <w:r w:rsidRPr="00A76A55">
        <w:rPr>
          <w:b/>
          <w:sz w:val="24"/>
        </w:rPr>
        <w:t>,</w:t>
      </w:r>
      <w:r w:rsidRPr="00F81996">
        <w:rPr>
          <w:b/>
          <w:sz w:val="24"/>
        </w:rPr>
        <w:t>Near</w:t>
      </w:r>
      <w:proofErr w:type="spellEnd"/>
      <w:proofErr w:type="gramEnd"/>
      <w:r w:rsidRPr="00F81996">
        <w:rPr>
          <w:b/>
          <w:sz w:val="24"/>
        </w:rPr>
        <w:t xml:space="preserve"> Gwalior Fort, Gwalior, Madhya Pradesh, 474003, India </w:t>
      </w:r>
      <w:r w:rsidRPr="00F81996">
        <w:rPr>
          <w:rFonts w:ascii="Arial" w:eastAsia="Arial" w:hAnsi="Arial" w:cs="Arial"/>
          <w:sz w:val="24"/>
        </w:rPr>
        <w:tab/>
      </w:r>
      <w:r w:rsidRPr="00F81996">
        <w:rPr>
          <w:b/>
          <w:sz w:val="24"/>
        </w:rPr>
        <w:t>8996XXXXXX,gauravsinggh@gmail.com</w:t>
      </w:r>
    </w:p>
    <w:p w14:paraId="5FDF9CA4" w14:textId="77777777" w:rsidR="00BF6A74" w:rsidRDefault="00BF6A74" w:rsidP="00F81996">
      <w:pPr>
        <w:spacing w:after="0" w:line="416" w:lineRule="auto"/>
        <w:ind w:left="360" w:right="47" w:firstLine="0"/>
        <w:rPr>
          <w:b/>
          <w:sz w:val="24"/>
        </w:rPr>
      </w:pPr>
    </w:p>
    <w:p w14:paraId="2B0BA1FB" w14:textId="2085105E" w:rsidR="00494564" w:rsidRPr="00A76A55" w:rsidRDefault="00E27136" w:rsidP="00F81996">
      <w:pPr>
        <w:spacing w:after="0" w:line="416" w:lineRule="auto"/>
        <w:ind w:left="360" w:right="47" w:firstLine="0"/>
        <w:rPr>
          <w:sz w:val="24"/>
        </w:rPr>
      </w:pPr>
      <w:proofErr w:type="spellStart"/>
      <w:r>
        <w:rPr>
          <w:b/>
          <w:sz w:val="24"/>
        </w:rPr>
        <w:t>Kashish</w:t>
      </w:r>
      <w:proofErr w:type="spellEnd"/>
      <w:r>
        <w:rPr>
          <w:b/>
          <w:sz w:val="24"/>
        </w:rPr>
        <w:t xml:space="preserve"> </w:t>
      </w:r>
      <w:proofErr w:type="spellStart"/>
      <w:r w:rsidR="00BF6A74" w:rsidRPr="00BF6A74">
        <w:rPr>
          <w:b/>
          <w:sz w:val="24"/>
        </w:rPr>
        <w:t>Thapak</w:t>
      </w:r>
      <w:proofErr w:type="spellEnd"/>
      <w:del w:id="0" w:author="✿ ¦ Ё꒒ĒᏣ𝚃Ꮢ𝙰 𝗕ᴿ𝙰𝕀𝐍𝙰Ꮳ ¦" w:date="2024-10-22T17:27:00Z">
        <w:r w:rsidR="00BF6A74" w:rsidDel="00E27136">
          <w:rPr>
            <w:b/>
            <w:sz w:val="24"/>
          </w:rPr>
          <w:delText xml:space="preserve"> </w:delText>
        </w:r>
      </w:del>
      <w:r>
        <w:rPr>
          <w:b/>
          <w:sz w:val="24"/>
        </w:rPr>
        <w:t xml:space="preserve"> </w:t>
      </w:r>
      <w:r w:rsidR="008E547F" w:rsidRPr="00A76A55">
        <w:rPr>
          <w:b/>
          <w:sz w:val="24"/>
        </w:rPr>
        <w:t xml:space="preserve">University: ITM University, Gwalior </w:t>
      </w:r>
      <w:del w:id="1" w:author="Microsoft account" w:date="2024-10-22T17:26:00Z">
        <w:r w:rsidR="008E547F" w:rsidRPr="00A76A55" w:rsidDel="00BF6A74">
          <w:rPr>
            <w:rFonts w:ascii="Courier New" w:eastAsia="Courier New" w:hAnsi="Courier New" w:cs="Courier New"/>
            <w:sz w:val="24"/>
          </w:rPr>
          <w:delText>o</w:delText>
        </w:r>
      </w:del>
      <w:r w:rsidR="008E547F" w:rsidRPr="00A76A55">
        <w:rPr>
          <w:rFonts w:ascii="Arial" w:eastAsia="Arial" w:hAnsi="Arial" w:cs="Arial"/>
          <w:sz w:val="24"/>
        </w:rPr>
        <w:t xml:space="preserve"> </w:t>
      </w:r>
      <w:r w:rsidR="008E547F" w:rsidRPr="00A76A55">
        <w:rPr>
          <w:b/>
          <w:sz w:val="24"/>
        </w:rPr>
        <w:t>Roll Number</w:t>
      </w:r>
      <w:r w:rsidR="00D62451" w:rsidRPr="00D62451">
        <w:rPr>
          <w:b/>
          <w:sz w:val="24"/>
        </w:rPr>
        <w:t xml:space="preserve"> </w:t>
      </w:r>
      <w:r w:rsidR="00D62451" w:rsidRPr="00A76A55">
        <w:rPr>
          <w:b/>
          <w:sz w:val="24"/>
        </w:rPr>
        <w:t>BCAN1CA231</w:t>
      </w:r>
      <w:r w:rsidR="00D62451">
        <w:rPr>
          <w:b/>
          <w:sz w:val="24"/>
        </w:rPr>
        <w:t>24</w:t>
      </w:r>
      <w:bookmarkStart w:id="2" w:name="_GoBack"/>
      <w:bookmarkEnd w:id="2"/>
    </w:p>
    <w:p w14:paraId="7851DF0A" w14:textId="353B3FAA" w:rsidR="00494564" w:rsidRPr="00A76A55" w:rsidDel="00BF6A74" w:rsidRDefault="00BF6A74" w:rsidP="00F81996">
      <w:pPr>
        <w:spacing w:after="1"/>
        <w:ind w:left="1080" w:right="45" w:firstLine="0"/>
        <w:rPr>
          <w:del w:id="3" w:author="Microsoft account" w:date="2024-10-22T17:26:00Z"/>
          <w:sz w:val="24"/>
        </w:rPr>
      </w:pPr>
      <w:r w:rsidRPr="00A76A55">
        <w:rPr>
          <w:b/>
          <w:sz w:val="24"/>
        </w:rPr>
        <w:t xml:space="preserve">Contact Information: </w:t>
      </w:r>
      <w:proofErr w:type="spellStart"/>
      <w:r w:rsidRPr="00A76A55">
        <w:rPr>
          <w:b/>
          <w:sz w:val="24"/>
        </w:rPr>
        <w:t>Nirmal</w:t>
      </w:r>
      <w:proofErr w:type="spellEnd"/>
      <w:r w:rsidRPr="00A76A55">
        <w:rPr>
          <w:b/>
          <w:sz w:val="24"/>
        </w:rPr>
        <w:t xml:space="preserve"> Tower, </w:t>
      </w:r>
      <w:proofErr w:type="spellStart"/>
      <w:r w:rsidRPr="00A76A55">
        <w:rPr>
          <w:b/>
          <w:sz w:val="24"/>
        </w:rPr>
        <w:t>Subhash</w:t>
      </w:r>
      <w:proofErr w:type="spellEnd"/>
      <w:r w:rsidRPr="00A76A55">
        <w:rPr>
          <w:b/>
          <w:sz w:val="24"/>
        </w:rPr>
        <w:t xml:space="preserve"> </w:t>
      </w:r>
      <w:proofErr w:type="spellStart"/>
      <w:r w:rsidRPr="00A76A55">
        <w:rPr>
          <w:b/>
          <w:sz w:val="24"/>
        </w:rPr>
        <w:t>Nagar,</w:t>
      </w:r>
    </w:p>
    <w:p w14:paraId="77E6800F" w14:textId="13C5D117" w:rsidR="00494564" w:rsidRPr="00F81996" w:rsidRDefault="00BF6A74">
      <w:pPr>
        <w:spacing w:after="1"/>
        <w:ind w:left="1080" w:right="45" w:firstLine="0"/>
        <w:rPr>
          <w:sz w:val="24"/>
        </w:rPr>
        <w:pPrChange w:id="4" w:author="Microsoft account" w:date="2024-10-22T17:26:00Z">
          <w:pPr>
            <w:spacing w:after="0" w:line="416" w:lineRule="auto"/>
            <w:ind w:left="1800" w:right="1311" w:firstLine="0"/>
          </w:pPr>
        </w:pPrChange>
      </w:pPr>
      <w:r w:rsidRPr="00F81996">
        <w:rPr>
          <w:b/>
          <w:sz w:val="24"/>
        </w:rPr>
        <w:t>Near</w:t>
      </w:r>
      <w:proofErr w:type="spellEnd"/>
      <w:r w:rsidRPr="00F81996">
        <w:rPr>
          <w:b/>
          <w:sz w:val="24"/>
        </w:rPr>
        <w:t xml:space="preserve"> Gwalior Railway Station, Gwalior, Madhya Pradesh, 474005, India </w:t>
      </w:r>
      <w:r w:rsidRPr="00F81996">
        <w:rPr>
          <w:rFonts w:ascii="Arial" w:eastAsia="Arial" w:hAnsi="Arial" w:cs="Arial"/>
          <w:sz w:val="24"/>
        </w:rPr>
        <w:t xml:space="preserve"> </w:t>
      </w:r>
      <w:r w:rsidRPr="00F81996">
        <w:rPr>
          <w:b/>
          <w:sz w:val="24"/>
        </w:rPr>
        <w:t xml:space="preserve"> 9857XXXXXX, </w:t>
      </w:r>
      <w:r w:rsidR="00E27136">
        <w:rPr>
          <w:b/>
          <w:sz w:val="24"/>
        </w:rPr>
        <w:t>Kashish Thapak</w:t>
      </w:r>
      <w:r w:rsidRPr="00F81996">
        <w:rPr>
          <w:b/>
          <w:sz w:val="24"/>
        </w:rPr>
        <w:t>sharma@gmail.com</w:t>
      </w:r>
    </w:p>
    <w:p w14:paraId="60CBC259" w14:textId="2F52E0D2" w:rsidR="00494564" w:rsidRPr="00F81996" w:rsidRDefault="00BF6A74" w:rsidP="00F81996">
      <w:pPr>
        <w:spacing w:after="1"/>
        <w:ind w:left="360" w:right="6949" w:firstLine="0"/>
        <w:rPr>
          <w:sz w:val="24"/>
        </w:rPr>
      </w:pPr>
      <w:r w:rsidRPr="00F81996">
        <w:rPr>
          <w:b/>
          <w:sz w:val="24"/>
        </w:rPr>
        <w:t>Date: 10/10/2024 Business Logo:</w:t>
      </w:r>
    </w:p>
    <w:p w14:paraId="03EBB6C3" w14:textId="77777777" w:rsidR="00494564" w:rsidRPr="00F81996" w:rsidRDefault="00BF6A74" w:rsidP="00F81996">
      <w:pPr>
        <w:spacing w:after="0" w:line="259" w:lineRule="auto"/>
        <w:ind w:left="3240" w:right="0" w:firstLine="0"/>
        <w:rPr>
          <w:sz w:val="24"/>
        </w:rPr>
      </w:pPr>
      <w:r w:rsidRPr="00A76A55">
        <w:rPr>
          <w:noProof/>
        </w:rPr>
        <w:drawing>
          <wp:inline distT="0" distB="0" distL="0" distR="0" wp14:anchorId="210BD998" wp14:editId="5EA768A5">
            <wp:extent cx="2268220" cy="1582420"/>
            <wp:effectExtent l="0" t="0" r="0" b="0"/>
            <wp:docPr id="125" name="Picture 125"/>
            <wp:cNvGraphicFramePr/>
            <a:graphic xmlns:a="http://schemas.openxmlformats.org/drawingml/2006/main">
              <a:graphicData uri="http://schemas.openxmlformats.org/drawingml/2006/picture">
                <pic:pic xmlns:pic="http://schemas.openxmlformats.org/drawingml/2006/picture">
                  <pic:nvPicPr>
                    <pic:cNvPr id="125" name="Picture 125"/>
                    <pic:cNvPicPr/>
                  </pic:nvPicPr>
                  <pic:blipFill>
                    <a:blip r:embed="rId6"/>
                    <a:stretch>
                      <a:fillRect/>
                    </a:stretch>
                  </pic:blipFill>
                  <pic:spPr>
                    <a:xfrm>
                      <a:off x="0" y="0"/>
                      <a:ext cx="2268220" cy="1582420"/>
                    </a:xfrm>
                    <a:prstGeom prst="rect">
                      <a:avLst/>
                    </a:prstGeom>
                  </pic:spPr>
                </pic:pic>
              </a:graphicData>
            </a:graphic>
          </wp:inline>
        </w:drawing>
      </w:r>
    </w:p>
    <w:p w14:paraId="253E9160" w14:textId="77777777" w:rsidR="00F81996" w:rsidRDefault="00F81996" w:rsidP="00F81996">
      <w:pPr>
        <w:spacing w:after="219"/>
        <w:ind w:left="360" w:right="651" w:firstLine="0"/>
        <w:rPr>
          <w:sz w:val="24"/>
        </w:rPr>
      </w:pPr>
    </w:p>
    <w:p w14:paraId="03208F71" w14:textId="77777777" w:rsidR="00F81996" w:rsidRDefault="00F81996" w:rsidP="00F81996">
      <w:pPr>
        <w:spacing w:after="219"/>
        <w:ind w:left="360" w:right="651" w:firstLine="0"/>
        <w:rPr>
          <w:sz w:val="24"/>
        </w:rPr>
      </w:pPr>
    </w:p>
    <w:p w14:paraId="1A4D4F4A" w14:textId="77777777" w:rsidR="00BF6A74" w:rsidRDefault="00BF6A74">
      <w:pPr>
        <w:spacing w:after="219"/>
        <w:ind w:left="0" w:right="651" w:firstLine="0"/>
        <w:rPr>
          <w:ins w:id="5" w:author="Microsoft account" w:date="2024-10-22T17:26:00Z"/>
          <w:sz w:val="24"/>
        </w:rPr>
        <w:pPrChange w:id="6" w:author="Microsoft account" w:date="2024-10-22T17:26:00Z">
          <w:pPr>
            <w:spacing w:after="219"/>
            <w:ind w:left="360" w:right="651" w:firstLine="0"/>
          </w:pPr>
        </w:pPrChange>
      </w:pPr>
    </w:p>
    <w:p w14:paraId="22E78740" w14:textId="77777777" w:rsidR="00BF6A74" w:rsidRDefault="00BF6A74">
      <w:pPr>
        <w:spacing w:after="219"/>
        <w:ind w:left="0" w:right="651" w:firstLine="0"/>
        <w:rPr>
          <w:ins w:id="7" w:author="Microsoft account" w:date="2024-10-22T17:26:00Z"/>
          <w:sz w:val="24"/>
        </w:rPr>
        <w:pPrChange w:id="8" w:author="Microsoft account" w:date="2024-10-22T17:26:00Z">
          <w:pPr>
            <w:spacing w:after="219"/>
            <w:ind w:left="360" w:right="651" w:firstLine="0"/>
          </w:pPr>
        </w:pPrChange>
      </w:pPr>
    </w:p>
    <w:p w14:paraId="273C7306" w14:textId="77777777" w:rsidR="00BF6A74" w:rsidRDefault="00BF6A74">
      <w:pPr>
        <w:spacing w:after="219"/>
        <w:ind w:left="0" w:right="651" w:firstLine="0"/>
        <w:rPr>
          <w:ins w:id="9" w:author="Microsoft account" w:date="2024-10-22T17:26:00Z"/>
          <w:sz w:val="24"/>
        </w:rPr>
        <w:pPrChange w:id="10" w:author="Microsoft account" w:date="2024-10-22T17:26:00Z">
          <w:pPr>
            <w:spacing w:after="219"/>
            <w:ind w:left="360" w:right="651" w:firstLine="0"/>
          </w:pPr>
        </w:pPrChange>
      </w:pPr>
    </w:p>
    <w:p w14:paraId="02AF48CB" w14:textId="77777777" w:rsidR="00E27136" w:rsidRDefault="00E27136" w:rsidP="00E27136">
      <w:pPr>
        <w:spacing w:after="219"/>
        <w:ind w:left="0" w:right="651" w:firstLine="0"/>
        <w:rPr>
          <w:sz w:val="24"/>
        </w:rPr>
      </w:pPr>
    </w:p>
    <w:p w14:paraId="04CF15EF" w14:textId="25427C82" w:rsidR="00494564" w:rsidRPr="00F81996" w:rsidRDefault="00BF6A74">
      <w:pPr>
        <w:spacing w:after="219"/>
        <w:ind w:left="0" w:right="651" w:firstLine="0"/>
        <w:rPr>
          <w:sz w:val="24"/>
        </w:rPr>
        <w:pPrChange w:id="11" w:author="Microsoft account" w:date="2024-10-22T17:26:00Z">
          <w:pPr>
            <w:spacing w:after="219"/>
            <w:ind w:left="360" w:right="651" w:firstLine="0"/>
          </w:pPr>
        </w:pPrChange>
      </w:pPr>
      <w:r w:rsidRPr="00F81996">
        <w:rPr>
          <w:sz w:val="24"/>
        </w:rPr>
        <w:lastRenderedPageBreak/>
        <w:t>Content</w:t>
      </w:r>
    </w:p>
    <w:p w14:paraId="1789230E" w14:textId="0314ACD5" w:rsidR="00494564" w:rsidRPr="00F81996" w:rsidRDefault="00BF6A74" w:rsidP="00F81996">
      <w:pPr>
        <w:spacing w:after="117" w:line="259" w:lineRule="auto"/>
        <w:ind w:left="360" w:right="0" w:firstLine="0"/>
        <w:rPr>
          <w:sz w:val="24"/>
        </w:rPr>
      </w:pPr>
      <w:r w:rsidRPr="00A76A55">
        <w:rPr>
          <w:noProof/>
        </w:rPr>
        <mc:AlternateContent>
          <mc:Choice Requires="wpg">
            <w:drawing>
              <wp:inline distT="0" distB="0" distL="0" distR="0" wp14:anchorId="57666645" wp14:editId="0E6E473A">
                <wp:extent cx="5944870" cy="20066"/>
                <wp:effectExtent l="0" t="0" r="0" b="0"/>
                <wp:docPr id="11490" name="Group 11490"/>
                <wp:cNvGraphicFramePr/>
                <a:graphic xmlns:a="http://schemas.openxmlformats.org/drawingml/2006/main">
                  <a:graphicData uri="http://schemas.microsoft.com/office/word/2010/wordprocessingGroup">
                    <wpg:wgp>
                      <wpg:cNvGrpSpPr/>
                      <wpg:grpSpPr>
                        <a:xfrm>
                          <a:off x="0" y="0"/>
                          <a:ext cx="5944870" cy="20066"/>
                          <a:chOff x="0" y="0"/>
                          <a:chExt cx="5944870" cy="20066"/>
                        </a:xfrm>
                      </wpg:grpSpPr>
                      <wps:wsp>
                        <wps:cNvPr id="15026" name="Shape 15026"/>
                        <wps:cNvSpPr/>
                        <wps:spPr>
                          <a:xfrm>
                            <a:off x="0" y="0"/>
                            <a:ext cx="5943600" cy="19685"/>
                          </a:xfrm>
                          <a:custGeom>
                            <a:avLst/>
                            <a:gdLst/>
                            <a:ahLst/>
                            <a:cxnLst/>
                            <a:rect l="0" t="0" r="0" b="0"/>
                            <a:pathLst>
                              <a:path w="5943600" h="19685">
                                <a:moveTo>
                                  <a:pt x="0" y="0"/>
                                </a:moveTo>
                                <a:lnTo>
                                  <a:pt x="5943600" y="0"/>
                                </a:lnTo>
                                <a:lnTo>
                                  <a:pt x="5943600" y="19685"/>
                                </a:lnTo>
                                <a:lnTo>
                                  <a:pt x="0" y="1968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5027" name="Shape 15027"/>
                        <wps:cNvSpPr/>
                        <wps:spPr>
                          <a:xfrm>
                            <a:off x="305" y="25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5028" name="Shape 15028"/>
                        <wps:cNvSpPr/>
                        <wps:spPr>
                          <a:xfrm>
                            <a:off x="3353" y="254"/>
                            <a:ext cx="5938393" cy="9144"/>
                          </a:xfrm>
                          <a:custGeom>
                            <a:avLst/>
                            <a:gdLst/>
                            <a:ahLst/>
                            <a:cxnLst/>
                            <a:rect l="0" t="0" r="0" b="0"/>
                            <a:pathLst>
                              <a:path w="5938393" h="9144">
                                <a:moveTo>
                                  <a:pt x="0" y="0"/>
                                </a:moveTo>
                                <a:lnTo>
                                  <a:pt x="5938393" y="0"/>
                                </a:lnTo>
                                <a:lnTo>
                                  <a:pt x="5938393"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5029" name="Shape 15029"/>
                        <wps:cNvSpPr/>
                        <wps:spPr>
                          <a:xfrm>
                            <a:off x="5941822" y="25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5030" name="Shape 15030"/>
                        <wps:cNvSpPr/>
                        <wps:spPr>
                          <a:xfrm>
                            <a:off x="305" y="3302"/>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5031" name="Shape 15031"/>
                        <wps:cNvSpPr/>
                        <wps:spPr>
                          <a:xfrm>
                            <a:off x="5941822" y="3302"/>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5032" name="Shape 15032"/>
                        <wps:cNvSpPr/>
                        <wps:spPr>
                          <a:xfrm>
                            <a:off x="305" y="1701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5033" name="Shape 15033"/>
                        <wps:cNvSpPr/>
                        <wps:spPr>
                          <a:xfrm>
                            <a:off x="3353" y="17018"/>
                            <a:ext cx="5938393" cy="9144"/>
                          </a:xfrm>
                          <a:custGeom>
                            <a:avLst/>
                            <a:gdLst/>
                            <a:ahLst/>
                            <a:cxnLst/>
                            <a:rect l="0" t="0" r="0" b="0"/>
                            <a:pathLst>
                              <a:path w="5938393" h="9144">
                                <a:moveTo>
                                  <a:pt x="0" y="0"/>
                                </a:moveTo>
                                <a:lnTo>
                                  <a:pt x="5938393" y="0"/>
                                </a:lnTo>
                                <a:lnTo>
                                  <a:pt x="5938393"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5034" name="Shape 15034"/>
                        <wps:cNvSpPr/>
                        <wps:spPr>
                          <a:xfrm>
                            <a:off x="5941822" y="1701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group w14:anchorId="6FB5BDDE" id="Group 11490" o:spid="_x0000_s1026" style="width:468.1pt;height:1.6pt;mso-position-horizontal-relative:char;mso-position-vertical-relative:line" coordsize="59448,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">
                <v:shape id="Shape 15026" o:spid="_x0000_s1027" style="position:absolute;width:59436;height:196;visibility:visible;mso-wrap-style:square;v-text-anchor:top" coordsize="5943600,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" path="m,l5943600,r,19685l,19685,,e" fillcolor="#a0a0a0" stroked="f" strokeweight="0">
                  <v:stroke miterlimit="83231f" joinstyle="miter"/>
                  <v:path arrowok="t" textboxrect="0,0,5943600,19685"/>
                </v:shape>
                <v:shape id="Shape 15027" o:spid="_x0000_s1028" style="position:absolute;left:3;top: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" path="m,l9144,r,9144l,9144,,e" fillcolor="#a0a0a0" stroked="f" strokeweight="0">
                  <v:stroke miterlimit="83231f" joinstyle="miter"/>
                  <v:path arrowok="t" textboxrect="0,0,9144,9144"/>
                </v:shape>
                <v:shape id="Shape 15028" o:spid="_x0000_s1029" style="position:absolute;left:33;top:2;width:59384;height:91;visibility:visible;mso-wrap-style:square;v-text-anchor:top" coordsize="593839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" path="m,l5938393,r,9144l,9144,,e" fillcolor="#a0a0a0" stroked="f" strokeweight="0">
                  <v:stroke miterlimit="83231f" joinstyle="miter"/>
                  <v:path arrowok="t" textboxrect="0,0,5938393,9144"/>
                </v:shape>
                <v:shape id="Shape 15029" o:spid="_x0000_s1030" style="position:absolute;left:59418;top: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" path="m,l9144,r,9144l,9144,,e" fillcolor="#a0a0a0" stroked="f" strokeweight="0">
                  <v:stroke miterlimit="83231f" joinstyle="miter"/>
                  <v:path arrowok="t" textboxrect="0,0,9144,9144"/>
                </v:shape>
                <v:shape id="Shape 15030" o:spid="_x0000_s1031" style="position:absolute;left:3;top:33;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" path="m,l9144,r,13716l,13716,,e" fillcolor="#a0a0a0" stroked="f" strokeweight="0">
                  <v:stroke miterlimit="83231f" joinstyle="miter"/>
                  <v:path arrowok="t" textboxrect="0,0,9144,13716"/>
                </v:shape>
                <v:shape id="Shape 15031" o:spid="_x0000_s1032" style="position:absolute;left:59418;top:33;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" path="m,l9144,r,13716l,13716,,e" fillcolor="#e3e3e3" stroked="f" strokeweight="0">
                  <v:stroke miterlimit="83231f" joinstyle="miter"/>
                  <v:path arrowok="t" textboxrect="0,0,9144,13716"/>
                </v:shape>
                <v:shape id="Shape 15032" o:spid="_x0000_s1033" style="position:absolute;left:3;top:170;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" path="m,l9144,r,9144l,9144,,e" fillcolor="#e3e3e3" stroked="f" strokeweight="0">
                  <v:stroke miterlimit="83231f" joinstyle="miter"/>
                  <v:path arrowok="t" textboxrect="0,0,9144,9144"/>
                </v:shape>
                <v:shape id="Shape 15033" o:spid="_x0000_s1034" style="position:absolute;left:33;top:170;width:59384;height:91;visibility:visible;mso-wrap-style:square;v-text-anchor:top" coordsize="593839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" path="m,l5938393,r,9144l,9144,,e" fillcolor="#e3e3e3" stroked="f" strokeweight="0">
                  <v:stroke miterlimit="83231f" joinstyle="miter"/>
                  <v:path arrowok="t" textboxrect="0,0,5938393,9144"/>
                </v:shape>
                <v:shape id="Shape 15034" o:spid="_x0000_s1035" style="position:absolute;left:59418;top:170;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" path="m,l9144,r,9144l,9144,,e" fillcolor="#e3e3e3" stroked="f" strokeweight="0">
                  <v:stroke miterlimit="83231f" joinstyle="miter"/>
                  <v:path arrowok="t" textboxrect="0,0,9144,9144"/>
                </v:shape>
                <w10:anchorlock/>
              </v:group>
            </w:pict>
          </mc:Fallback>
        </mc:AlternateContent>
      </w:r>
    </w:p>
    <w:p w14:paraId="09BDF19A" w14:textId="70383A4F" w:rsidR="00F81996" w:rsidRPr="00F81996" w:rsidRDefault="00BF6A74" w:rsidP="00F81996">
      <w:pPr>
        <w:spacing w:after="42" w:line="417" w:lineRule="auto"/>
        <w:ind w:left="1080" w:right="45" w:firstLine="0"/>
        <w:rPr>
          <w:rFonts w:ascii="Arial" w:eastAsia="Arial" w:hAnsi="Arial" w:cs="Arial"/>
          <w:sz w:val="24"/>
        </w:rPr>
      </w:pPr>
      <w:r w:rsidRPr="00F81996">
        <w:rPr>
          <w:sz w:val="24"/>
        </w:rPr>
        <w:t>Executive Summary</w:t>
      </w:r>
    </w:p>
    <w:p w14:paraId="759EB173" w14:textId="3821E468" w:rsidR="00F81996" w:rsidRPr="00F81996" w:rsidRDefault="00BF6A74" w:rsidP="00F81996">
      <w:pPr>
        <w:spacing w:after="42" w:line="417" w:lineRule="auto"/>
        <w:ind w:left="1080" w:right="45" w:firstLine="0"/>
        <w:rPr>
          <w:rFonts w:ascii="Arial" w:eastAsia="Arial" w:hAnsi="Arial" w:cs="Arial"/>
          <w:sz w:val="24"/>
        </w:rPr>
      </w:pPr>
      <w:r w:rsidRPr="00F81996">
        <w:rPr>
          <w:sz w:val="24"/>
        </w:rPr>
        <w:t>Business Description</w:t>
      </w:r>
    </w:p>
    <w:p w14:paraId="7FCEDE0A" w14:textId="07443F6E" w:rsidR="00F81996" w:rsidRPr="00F81996" w:rsidRDefault="00BF6A74" w:rsidP="00F81996">
      <w:pPr>
        <w:spacing w:after="42" w:line="417" w:lineRule="auto"/>
        <w:ind w:left="1080" w:right="45" w:firstLine="0"/>
        <w:rPr>
          <w:rFonts w:ascii="Arial" w:eastAsia="Arial" w:hAnsi="Arial" w:cs="Arial"/>
          <w:sz w:val="24"/>
        </w:rPr>
      </w:pPr>
      <w:r w:rsidRPr="00F81996">
        <w:rPr>
          <w:sz w:val="24"/>
        </w:rPr>
        <w:t>Market Research and Analysis</w:t>
      </w:r>
    </w:p>
    <w:p w14:paraId="623E474D" w14:textId="604203AD" w:rsidR="00F81996" w:rsidRPr="00F81996" w:rsidRDefault="00BF6A74" w:rsidP="00F81996">
      <w:pPr>
        <w:spacing w:after="42" w:line="417" w:lineRule="auto"/>
        <w:ind w:left="1080" w:right="45" w:firstLine="0"/>
        <w:rPr>
          <w:rFonts w:ascii="Arial" w:eastAsia="Arial" w:hAnsi="Arial" w:cs="Arial"/>
          <w:sz w:val="24"/>
        </w:rPr>
      </w:pPr>
      <w:r w:rsidRPr="00F81996">
        <w:rPr>
          <w:sz w:val="24"/>
        </w:rPr>
        <w:t>Organization and Management</w:t>
      </w:r>
    </w:p>
    <w:p w14:paraId="38D2BC82" w14:textId="5F93DDD6" w:rsidR="00F81996" w:rsidRPr="00F81996" w:rsidRDefault="00BF6A74" w:rsidP="00F81996">
      <w:pPr>
        <w:spacing w:after="42" w:line="417" w:lineRule="auto"/>
        <w:ind w:left="1080" w:right="45" w:firstLine="0"/>
        <w:rPr>
          <w:rFonts w:ascii="Arial" w:eastAsia="Arial" w:hAnsi="Arial" w:cs="Arial"/>
          <w:sz w:val="24"/>
        </w:rPr>
      </w:pPr>
      <w:r w:rsidRPr="00F81996">
        <w:rPr>
          <w:sz w:val="24"/>
        </w:rPr>
        <w:t>Products or Services</w:t>
      </w:r>
    </w:p>
    <w:p w14:paraId="3546E209" w14:textId="46B23A5A" w:rsidR="00F81996" w:rsidRPr="00F81996" w:rsidRDefault="00BF6A74" w:rsidP="00F81996">
      <w:pPr>
        <w:spacing w:after="42" w:line="417" w:lineRule="auto"/>
        <w:ind w:left="1080" w:right="45" w:firstLine="0"/>
        <w:rPr>
          <w:rFonts w:ascii="Arial" w:eastAsia="Arial" w:hAnsi="Arial" w:cs="Arial"/>
          <w:sz w:val="24"/>
        </w:rPr>
      </w:pPr>
      <w:r w:rsidRPr="00F81996">
        <w:rPr>
          <w:sz w:val="24"/>
        </w:rPr>
        <w:t>Marketing and Sales Strategy</w:t>
      </w:r>
    </w:p>
    <w:p w14:paraId="1B9F3CF7" w14:textId="3E755FD8" w:rsidR="00F81996" w:rsidRPr="00F81996" w:rsidRDefault="00BF6A74" w:rsidP="00F81996">
      <w:pPr>
        <w:spacing w:after="42" w:line="417" w:lineRule="auto"/>
        <w:ind w:left="1080" w:right="45" w:firstLine="0"/>
        <w:rPr>
          <w:rFonts w:ascii="Arial" w:eastAsia="Arial" w:hAnsi="Arial" w:cs="Arial"/>
          <w:sz w:val="24"/>
        </w:rPr>
      </w:pPr>
      <w:r w:rsidRPr="00F81996">
        <w:rPr>
          <w:sz w:val="24"/>
        </w:rPr>
        <w:t>Operational Plan</w:t>
      </w:r>
    </w:p>
    <w:p w14:paraId="156573F1" w14:textId="37EAB072" w:rsidR="00F81996" w:rsidRPr="00F81996" w:rsidRDefault="00BF6A74" w:rsidP="00F81996">
      <w:pPr>
        <w:spacing w:after="42" w:line="417" w:lineRule="auto"/>
        <w:ind w:left="1080" w:right="45" w:firstLine="0"/>
        <w:rPr>
          <w:rFonts w:ascii="Arial" w:eastAsia="Arial" w:hAnsi="Arial" w:cs="Arial"/>
          <w:sz w:val="24"/>
        </w:rPr>
      </w:pPr>
      <w:r w:rsidRPr="00F81996">
        <w:rPr>
          <w:sz w:val="24"/>
        </w:rPr>
        <w:t>Financial Plan</w:t>
      </w:r>
    </w:p>
    <w:p w14:paraId="5E79F6C1" w14:textId="07FC2EBF" w:rsidR="00F81996" w:rsidRDefault="00BF6A74" w:rsidP="00F81996">
      <w:pPr>
        <w:spacing w:after="42" w:line="417" w:lineRule="auto"/>
        <w:ind w:left="1080" w:right="45" w:firstLine="0"/>
        <w:rPr>
          <w:rFonts w:ascii="Arial" w:eastAsia="Arial" w:hAnsi="Arial" w:cs="Arial"/>
          <w:sz w:val="24"/>
        </w:rPr>
      </w:pPr>
      <w:r w:rsidRPr="00F81996">
        <w:rPr>
          <w:sz w:val="24"/>
        </w:rPr>
        <w:t>Risk Analysis</w:t>
      </w:r>
    </w:p>
    <w:p w14:paraId="03129087" w14:textId="417FCA20" w:rsidR="00494564" w:rsidRPr="00F81996" w:rsidRDefault="00BF6A74" w:rsidP="00F81996">
      <w:pPr>
        <w:spacing w:after="42" w:line="417" w:lineRule="auto"/>
        <w:ind w:left="1080" w:right="45" w:firstLine="0"/>
        <w:rPr>
          <w:rFonts w:ascii="Arial" w:eastAsia="Arial" w:hAnsi="Arial" w:cs="Arial"/>
          <w:sz w:val="24"/>
        </w:rPr>
      </w:pPr>
      <w:r w:rsidRPr="00F81996">
        <w:rPr>
          <w:sz w:val="24"/>
        </w:rPr>
        <w:t>Appendices</w:t>
      </w:r>
    </w:p>
    <w:p w14:paraId="7A3F469C" w14:textId="1B58FD62" w:rsidR="00494564" w:rsidRPr="00F81996" w:rsidRDefault="00BF6A74" w:rsidP="00F81996">
      <w:pPr>
        <w:spacing w:after="98" w:line="259" w:lineRule="auto"/>
        <w:ind w:left="360" w:right="0" w:firstLine="0"/>
        <w:rPr>
          <w:sz w:val="24"/>
        </w:rPr>
      </w:pPr>
      <w:r w:rsidRPr="00A76A55">
        <w:rPr>
          <w:noProof/>
        </w:rPr>
        <mc:AlternateContent>
          <mc:Choice Requires="wpg">
            <w:drawing>
              <wp:inline distT="0" distB="0" distL="0" distR="0" wp14:anchorId="37AF2D99" wp14:editId="567522E5">
                <wp:extent cx="5944870" cy="20320"/>
                <wp:effectExtent l="0" t="0" r="0" b="0"/>
                <wp:docPr id="11491" name="Group 11491"/>
                <wp:cNvGraphicFramePr/>
                <a:graphic xmlns:a="http://schemas.openxmlformats.org/drawingml/2006/main">
                  <a:graphicData uri="http://schemas.microsoft.com/office/word/2010/wordprocessingGroup">
                    <wpg:wgp>
                      <wpg:cNvGrpSpPr/>
                      <wpg:grpSpPr>
                        <a:xfrm>
                          <a:off x="0" y="0"/>
                          <a:ext cx="5944870" cy="20320"/>
                          <a:chOff x="0" y="0"/>
                          <a:chExt cx="5944870" cy="20320"/>
                        </a:xfrm>
                      </wpg:grpSpPr>
                      <wps:wsp>
                        <wps:cNvPr id="15035" name="Shape 15035"/>
                        <wps:cNvSpPr/>
                        <wps:spPr>
                          <a:xfrm>
                            <a:off x="0" y="0"/>
                            <a:ext cx="5943600" cy="19685"/>
                          </a:xfrm>
                          <a:custGeom>
                            <a:avLst/>
                            <a:gdLst/>
                            <a:ahLst/>
                            <a:cxnLst/>
                            <a:rect l="0" t="0" r="0" b="0"/>
                            <a:pathLst>
                              <a:path w="5943600" h="19685">
                                <a:moveTo>
                                  <a:pt x="0" y="0"/>
                                </a:moveTo>
                                <a:lnTo>
                                  <a:pt x="5943600" y="0"/>
                                </a:lnTo>
                                <a:lnTo>
                                  <a:pt x="5943600" y="19685"/>
                                </a:lnTo>
                                <a:lnTo>
                                  <a:pt x="0" y="1968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5036" name="Shape 15036"/>
                        <wps:cNvSpPr/>
                        <wps:spPr>
                          <a:xfrm>
                            <a:off x="305" y="50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5037" name="Shape 15037"/>
                        <wps:cNvSpPr/>
                        <wps:spPr>
                          <a:xfrm>
                            <a:off x="3353" y="508"/>
                            <a:ext cx="5938393" cy="9144"/>
                          </a:xfrm>
                          <a:custGeom>
                            <a:avLst/>
                            <a:gdLst/>
                            <a:ahLst/>
                            <a:cxnLst/>
                            <a:rect l="0" t="0" r="0" b="0"/>
                            <a:pathLst>
                              <a:path w="5938393" h="9144">
                                <a:moveTo>
                                  <a:pt x="0" y="0"/>
                                </a:moveTo>
                                <a:lnTo>
                                  <a:pt x="5938393" y="0"/>
                                </a:lnTo>
                                <a:lnTo>
                                  <a:pt x="5938393"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5038" name="Shape 15038"/>
                        <wps:cNvSpPr/>
                        <wps:spPr>
                          <a:xfrm>
                            <a:off x="5941822" y="50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5039" name="Shape 15039"/>
                        <wps:cNvSpPr/>
                        <wps:spPr>
                          <a:xfrm>
                            <a:off x="305" y="3556"/>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5040" name="Shape 15040"/>
                        <wps:cNvSpPr/>
                        <wps:spPr>
                          <a:xfrm>
                            <a:off x="5941822" y="3556"/>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5041" name="Shape 15041"/>
                        <wps:cNvSpPr/>
                        <wps:spPr>
                          <a:xfrm>
                            <a:off x="305" y="1727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5042" name="Shape 15042"/>
                        <wps:cNvSpPr/>
                        <wps:spPr>
                          <a:xfrm>
                            <a:off x="3353" y="17272"/>
                            <a:ext cx="5938393" cy="9144"/>
                          </a:xfrm>
                          <a:custGeom>
                            <a:avLst/>
                            <a:gdLst/>
                            <a:ahLst/>
                            <a:cxnLst/>
                            <a:rect l="0" t="0" r="0" b="0"/>
                            <a:pathLst>
                              <a:path w="5938393" h="9144">
                                <a:moveTo>
                                  <a:pt x="0" y="0"/>
                                </a:moveTo>
                                <a:lnTo>
                                  <a:pt x="5938393" y="0"/>
                                </a:lnTo>
                                <a:lnTo>
                                  <a:pt x="5938393"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5043" name="Shape 15043"/>
                        <wps:cNvSpPr/>
                        <wps:spPr>
                          <a:xfrm>
                            <a:off x="5941822" y="1727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group w14:anchorId="3F6C256D" id="Group 11491" o:spid="_x0000_s1026" style="width:468.1pt;height:1.6pt;mso-position-horizontal-relative:char;mso-position-vertical-relative:line" coordsize="59448,2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">
                <v:shape id="Shape 15035" o:spid="_x0000_s1027" style="position:absolute;width:59436;height:196;visibility:visible;mso-wrap-style:square;v-text-anchor:top" coordsize="5943600,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" path="m,l5943600,r,19685l,19685,,e" fillcolor="#a0a0a0" stroked="f" strokeweight="0">
                  <v:stroke miterlimit="83231f" joinstyle="miter"/>
                  <v:path arrowok="t" textboxrect="0,0,5943600,19685"/>
                </v:shape>
                <v:shape id="Shape 15036" o:spid="_x0000_s1028" style="position:absolute;left:3;top:5;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" path="m,l9144,r,9144l,9144,,e" fillcolor="#a0a0a0" stroked="f" strokeweight="0">
                  <v:stroke miterlimit="83231f" joinstyle="miter"/>
                  <v:path arrowok="t" textboxrect="0,0,9144,9144"/>
                </v:shape>
                <v:shape id="Shape 15037" o:spid="_x0000_s1029" style="position:absolute;left:33;top:5;width:59384;height:91;visibility:visible;mso-wrap-style:square;v-text-anchor:top" coordsize="593839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" path="m,l5938393,r,9144l,9144,,e" fillcolor="#a0a0a0" stroked="f" strokeweight="0">
                  <v:stroke miterlimit="83231f" joinstyle="miter"/>
                  <v:path arrowok="t" textboxrect="0,0,5938393,9144"/>
                </v:shape>
                <v:shape id="Shape 15038" o:spid="_x0000_s1030" style="position:absolute;left:59418;top:5;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" path="m,l9144,r,9144l,9144,,e" fillcolor="#a0a0a0" stroked="f" strokeweight="0">
                  <v:stroke miterlimit="83231f" joinstyle="miter"/>
                  <v:path arrowok="t" textboxrect="0,0,9144,9144"/>
                </v:shape>
                <v:shape id="Shape 15039" o:spid="_x0000_s1031" style="position:absolute;left:3;top:35;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" path="m,l9144,r,13716l,13716,,e" fillcolor="#a0a0a0" stroked="f" strokeweight="0">
                  <v:stroke miterlimit="83231f" joinstyle="miter"/>
                  <v:path arrowok="t" textboxrect="0,0,9144,13716"/>
                </v:shape>
                <v:shape id="Shape 15040" o:spid="_x0000_s1032" style="position:absolute;left:59418;top:35;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" path="m,l9144,r,13716l,13716,,e" fillcolor="#e3e3e3" stroked="f" strokeweight="0">
                  <v:stroke miterlimit="83231f" joinstyle="miter"/>
                  <v:path arrowok="t" textboxrect="0,0,9144,13716"/>
                </v:shape>
                <v:shape id="Shape 15041" o:spid="_x0000_s1033" style="position:absolute;left:3;top:172;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" path="m,l9144,r,9144l,9144,,e" fillcolor="#e3e3e3" stroked="f" strokeweight="0">
                  <v:stroke miterlimit="83231f" joinstyle="miter"/>
                  <v:path arrowok="t" textboxrect="0,0,9144,9144"/>
                </v:shape>
                <v:shape id="Shape 15042" o:spid="_x0000_s1034" style="position:absolute;left:33;top:172;width:59384;height:92;visibility:visible;mso-wrap-style:square;v-text-anchor:top" coordsize="593839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" path="m,l5938393,r,9144l,9144,,e" fillcolor="#e3e3e3" stroked="f" strokeweight="0">
                  <v:stroke miterlimit="83231f" joinstyle="miter"/>
                  <v:path arrowok="t" textboxrect="0,0,5938393,9144"/>
                </v:shape>
                <v:shape id="Shape 15043" o:spid="_x0000_s1035" style="position:absolute;left:59418;top:172;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" path="m,l9144,r,9144l,9144,,e" fillcolor="#e3e3e3" stroked="f" strokeweight="0">
                  <v:stroke miterlimit="83231f" joinstyle="miter"/>
                  <v:path arrowok="t" textboxrect="0,0,9144,9144"/>
                </v:shape>
                <w10:anchorlock/>
              </v:group>
            </w:pict>
          </mc:Fallback>
        </mc:AlternateContent>
      </w:r>
    </w:p>
    <w:p w14:paraId="6884B805" w14:textId="3FFD59B7" w:rsidR="00494564" w:rsidRPr="00A76A55" w:rsidRDefault="00494564" w:rsidP="00F81996">
      <w:pPr>
        <w:spacing w:after="160" w:line="259" w:lineRule="auto"/>
        <w:ind w:left="0" w:right="0" w:firstLine="0"/>
        <w:rPr>
          <w:sz w:val="24"/>
        </w:rPr>
      </w:pPr>
    </w:p>
    <w:p w14:paraId="46949792" w14:textId="75679566" w:rsidR="00494564" w:rsidRPr="00A76A55" w:rsidRDefault="00494564" w:rsidP="00F81996">
      <w:pPr>
        <w:spacing w:after="158" w:line="259" w:lineRule="auto"/>
        <w:ind w:left="0" w:right="0" w:firstLine="0"/>
        <w:rPr>
          <w:sz w:val="24"/>
        </w:rPr>
      </w:pPr>
    </w:p>
    <w:p w14:paraId="4D878A44" w14:textId="21DB54AE" w:rsidR="00494564" w:rsidRPr="00A76A55" w:rsidRDefault="00494564" w:rsidP="00F81996">
      <w:pPr>
        <w:spacing w:after="160" w:line="259" w:lineRule="auto"/>
        <w:ind w:left="0" w:right="0" w:firstLine="0"/>
        <w:rPr>
          <w:sz w:val="24"/>
        </w:rPr>
      </w:pPr>
    </w:p>
    <w:p w14:paraId="63D01E74" w14:textId="764C5CF7" w:rsidR="00494564" w:rsidRPr="00A76A55" w:rsidRDefault="00494564" w:rsidP="00F81996">
      <w:pPr>
        <w:spacing w:after="158" w:line="259" w:lineRule="auto"/>
        <w:ind w:left="0" w:right="0" w:firstLine="0"/>
        <w:rPr>
          <w:sz w:val="24"/>
        </w:rPr>
      </w:pPr>
    </w:p>
    <w:p w14:paraId="422D3A7B" w14:textId="6A97740D" w:rsidR="00494564" w:rsidRPr="00A76A55" w:rsidRDefault="00494564" w:rsidP="00F81996">
      <w:pPr>
        <w:spacing w:after="160" w:line="259" w:lineRule="auto"/>
        <w:ind w:left="0" w:right="0" w:firstLine="0"/>
        <w:rPr>
          <w:sz w:val="24"/>
        </w:rPr>
      </w:pPr>
    </w:p>
    <w:p w14:paraId="5C296191" w14:textId="4F4C0E88" w:rsidR="00494564" w:rsidRPr="00A76A55" w:rsidRDefault="00494564" w:rsidP="00F81996">
      <w:pPr>
        <w:spacing w:after="158" w:line="259" w:lineRule="auto"/>
        <w:ind w:left="0" w:right="0" w:firstLine="0"/>
        <w:rPr>
          <w:sz w:val="24"/>
        </w:rPr>
      </w:pPr>
    </w:p>
    <w:p w14:paraId="3A90CC32" w14:textId="33D66241" w:rsidR="00494564" w:rsidRPr="00A76A55" w:rsidRDefault="00494564" w:rsidP="00F81996">
      <w:pPr>
        <w:spacing w:after="158" w:line="259" w:lineRule="auto"/>
        <w:ind w:left="0" w:right="0" w:firstLine="0"/>
        <w:rPr>
          <w:sz w:val="24"/>
        </w:rPr>
      </w:pPr>
    </w:p>
    <w:p w14:paraId="5FF66FCE" w14:textId="42843234" w:rsidR="00494564" w:rsidRPr="00A76A55" w:rsidRDefault="00494564" w:rsidP="00F81996">
      <w:pPr>
        <w:spacing w:after="160" w:line="259" w:lineRule="auto"/>
        <w:ind w:left="0" w:right="0" w:firstLine="0"/>
        <w:rPr>
          <w:sz w:val="24"/>
        </w:rPr>
      </w:pPr>
    </w:p>
    <w:p w14:paraId="0C2C2348" w14:textId="6486BF84" w:rsidR="00494564" w:rsidRPr="00A76A55" w:rsidRDefault="00494564" w:rsidP="00F81996">
      <w:pPr>
        <w:spacing w:after="158" w:line="259" w:lineRule="auto"/>
        <w:ind w:left="0" w:right="0" w:firstLine="0"/>
        <w:rPr>
          <w:sz w:val="24"/>
        </w:rPr>
      </w:pPr>
    </w:p>
    <w:p w14:paraId="145234C9" w14:textId="206E27DC" w:rsidR="00494564" w:rsidRPr="00A76A55" w:rsidRDefault="00494564" w:rsidP="00F81996">
      <w:pPr>
        <w:spacing w:after="161" w:line="259" w:lineRule="auto"/>
        <w:ind w:left="0" w:right="0" w:firstLine="0"/>
        <w:rPr>
          <w:sz w:val="24"/>
        </w:rPr>
      </w:pPr>
    </w:p>
    <w:p w14:paraId="30BFBC44" w14:textId="3CFBF4E5" w:rsidR="00494564" w:rsidRPr="00A76A55" w:rsidRDefault="00494564" w:rsidP="00F81996">
      <w:pPr>
        <w:spacing w:after="158" w:line="259" w:lineRule="auto"/>
        <w:ind w:left="0" w:right="0" w:firstLine="0"/>
        <w:rPr>
          <w:sz w:val="24"/>
        </w:rPr>
      </w:pPr>
    </w:p>
    <w:p w14:paraId="4FDC4F64" w14:textId="77777777" w:rsidR="00F81996" w:rsidRDefault="00F81996" w:rsidP="00007067">
      <w:pPr>
        <w:spacing w:after="1"/>
        <w:ind w:left="0" w:right="45" w:firstLine="0"/>
        <w:rPr>
          <w:sz w:val="24"/>
        </w:rPr>
      </w:pPr>
    </w:p>
    <w:p w14:paraId="5A23761E" w14:textId="77777777" w:rsidR="00007067" w:rsidRDefault="00007067" w:rsidP="00007067">
      <w:pPr>
        <w:spacing w:after="1"/>
        <w:ind w:left="0" w:right="45" w:firstLine="0"/>
        <w:rPr>
          <w:b/>
          <w:sz w:val="24"/>
        </w:rPr>
      </w:pPr>
    </w:p>
    <w:p w14:paraId="633AF188" w14:textId="77777777" w:rsidR="00F81996" w:rsidRDefault="00F81996" w:rsidP="00F81996">
      <w:pPr>
        <w:spacing w:after="1"/>
        <w:ind w:left="360" w:right="45" w:firstLine="0"/>
        <w:rPr>
          <w:b/>
          <w:sz w:val="24"/>
        </w:rPr>
      </w:pPr>
    </w:p>
    <w:p w14:paraId="2197A521" w14:textId="77777777" w:rsidR="00F81996" w:rsidRDefault="00F81996" w:rsidP="00F81996">
      <w:pPr>
        <w:spacing w:after="1"/>
        <w:ind w:left="360" w:right="45" w:firstLine="0"/>
        <w:rPr>
          <w:b/>
          <w:sz w:val="24"/>
        </w:rPr>
      </w:pPr>
    </w:p>
    <w:p w14:paraId="01A4855A" w14:textId="77777777" w:rsidR="00F81996" w:rsidRDefault="00F81996" w:rsidP="00F81996">
      <w:pPr>
        <w:spacing w:after="1"/>
        <w:ind w:left="360" w:right="45" w:firstLine="0"/>
        <w:rPr>
          <w:b/>
          <w:sz w:val="24"/>
        </w:rPr>
      </w:pPr>
    </w:p>
    <w:p w14:paraId="5FE2476A" w14:textId="77777777" w:rsidR="00007067" w:rsidRDefault="00007067" w:rsidP="00F81996">
      <w:pPr>
        <w:spacing w:after="1"/>
        <w:ind w:left="360" w:right="45" w:firstLine="0"/>
        <w:rPr>
          <w:b/>
          <w:sz w:val="24"/>
        </w:rPr>
      </w:pPr>
    </w:p>
    <w:p w14:paraId="5FFF7BB5" w14:textId="3E208B8B" w:rsidR="00F81996" w:rsidRDefault="00007067" w:rsidP="00007067">
      <w:pPr>
        <w:spacing w:after="160" w:line="259" w:lineRule="auto"/>
        <w:ind w:right="0"/>
        <w:rPr>
          <w:b/>
          <w:sz w:val="24"/>
        </w:rPr>
      </w:pPr>
      <w:r w:rsidRPr="00007067">
        <w:rPr>
          <w:rFonts w:ascii="Open Sans" w:hAnsi="Open Sans"/>
          <w:b/>
          <w:spacing w:val="2"/>
          <w:shd w:val="clear" w:color="auto" w:fill="FFFFFF"/>
        </w:rPr>
        <w:lastRenderedPageBreak/>
        <w:t>Business Overview:</w:t>
      </w:r>
      <w:r>
        <w:rPr>
          <w:rFonts w:ascii="Open Sans" w:hAnsi="Open Sans"/>
          <w:spacing w:val="2"/>
        </w:rPr>
        <w:br/>
      </w:r>
      <w:r>
        <w:rPr>
          <w:rFonts w:ascii="Open Sans" w:hAnsi="Open Sans"/>
          <w:spacing w:val="2"/>
          <w:shd w:val="clear" w:color="auto" w:fill="FFFFFF"/>
        </w:rPr>
        <w:t xml:space="preserve">Our company, </w:t>
      </w:r>
      <w:proofErr w:type="spellStart"/>
      <w:r w:rsidR="00E27136">
        <w:rPr>
          <w:rFonts w:ascii="Open Sans" w:hAnsi="Open Sans"/>
          <w:spacing w:val="2"/>
          <w:shd w:val="clear" w:color="auto" w:fill="FFFFFF"/>
        </w:rPr>
        <w:t>Vionyx</w:t>
      </w:r>
      <w:proofErr w:type="spellEnd"/>
      <w:r w:rsidR="00E27136">
        <w:rPr>
          <w:rFonts w:ascii="Open Sans" w:hAnsi="Open Sans"/>
          <w:spacing w:val="2"/>
          <w:shd w:val="clear" w:color="auto" w:fill="FFFFFF"/>
        </w:rPr>
        <w:t xml:space="preserve"> private limited</w:t>
      </w:r>
      <w:r>
        <w:rPr>
          <w:rFonts w:ascii="Open Sans" w:hAnsi="Open Sans"/>
          <w:spacing w:val="2"/>
          <w:shd w:val="clear" w:color="auto" w:fill="FFFFFF"/>
        </w:rPr>
        <w:t xml:space="preserve"> Private Limited, is a firm that operates in the form of a partnership, offering high-quality wearable glasses with very transparent screens, of both digital and non-digital types. Our glasses are for those who want to see the world in an absolutely different manner with a unique and enhanced visual experience. Meanwhile, through our non-digital glasses, we can achieve the requirements for comfort and clarity in everyday activities. This means our vision provides people with a chance to have fashionable and usable glasses to go through their daily way of living without being obstructive. We should create comfort and vision that are better at work as well as in everyday life using our innovative lens solutions for digital as well as general needs. Together, we establish a brand that offers quality products and exceptional customer service.</w:t>
      </w:r>
    </w:p>
    <w:p w14:paraId="17EB7071" w14:textId="77777777" w:rsidR="00007067" w:rsidRDefault="00007067" w:rsidP="00F81996">
      <w:pPr>
        <w:spacing w:after="160" w:line="259" w:lineRule="auto"/>
        <w:ind w:left="1080" w:right="0" w:firstLine="0"/>
        <w:rPr>
          <w:b/>
          <w:sz w:val="24"/>
        </w:rPr>
      </w:pPr>
    </w:p>
    <w:p w14:paraId="2983B8DD" w14:textId="2C4609C8" w:rsidR="00B26B9B" w:rsidRPr="00A76A55" w:rsidRDefault="00007067" w:rsidP="00F81996">
      <w:pPr>
        <w:spacing w:after="160" w:line="259" w:lineRule="auto"/>
        <w:ind w:left="720" w:right="0" w:firstLine="0"/>
        <w:rPr>
          <w:b/>
          <w:sz w:val="24"/>
        </w:rPr>
      </w:pPr>
      <w:r w:rsidRPr="00007067">
        <w:rPr>
          <w:rFonts w:ascii="Open Sans" w:hAnsi="Open Sans"/>
          <w:b/>
          <w:spacing w:val="2"/>
          <w:shd w:val="clear" w:color="auto" w:fill="FFFFFF"/>
        </w:rPr>
        <w:t>Purpose</w:t>
      </w:r>
      <w:r>
        <w:rPr>
          <w:rFonts w:ascii="Open Sans" w:hAnsi="Open Sans"/>
          <w:spacing w:val="2"/>
          <w:shd w:val="clear" w:color="auto" w:fill="FFFFFF"/>
        </w:rPr>
        <w:t>: The purpose of my business is to provide comfort in these stylish glasses that would help customers with unique needs in this digital age where everyone tends to spend a whole lot of time gazing at screens. We offer two types of products: glasses whose lenses are Blue-Cut, reducing eye strain when applied with computer screens, and standard glasses with the same type of lens for those who want comfort in traditional glasses with an added level of clarity.</w:t>
      </w:r>
    </w:p>
    <w:p w14:paraId="099CF84E" w14:textId="776CF1F9" w:rsidR="00494564" w:rsidRPr="00F81996" w:rsidRDefault="00BF6A74" w:rsidP="00F81996">
      <w:pPr>
        <w:ind w:left="360" w:right="47" w:firstLine="0"/>
        <w:rPr>
          <w:sz w:val="24"/>
        </w:rPr>
      </w:pPr>
      <w:r w:rsidRPr="00F81996">
        <w:rPr>
          <w:sz w:val="24"/>
        </w:rPr>
        <w:t>.</w:t>
      </w:r>
    </w:p>
    <w:p w14:paraId="2AA0D9E9" w14:textId="65C3C084" w:rsidR="00F81996" w:rsidRPr="00007067" w:rsidRDefault="00007067" w:rsidP="00F81996">
      <w:pPr>
        <w:spacing w:after="160"/>
        <w:ind w:left="360" w:right="47" w:firstLine="0"/>
        <w:rPr>
          <w:b/>
          <w:sz w:val="24"/>
        </w:rPr>
      </w:pPr>
      <w:r w:rsidRPr="00007067">
        <w:rPr>
          <w:rStyle w:val="Strong"/>
          <w:sz w:val="24"/>
        </w:rPr>
        <w:t>Goals:</w:t>
      </w:r>
      <w:r w:rsidRPr="00007067">
        <w:rPr>
          <w:sz w:val="24"/>
        </w:rPr>
        <w:t xml:space="preserve"> In the short term, I aim to establish a strong online presence and generate awareness among potential customers within the first year of operation. Long-term, I envision expanding our product offerings and building partnerships with eye care professionals to enhance customer trust and reach. Ultimately, I aim to become a recognized brand in the eyewear market and help individuals achieve better eye health.</w:t>
      </w:r>
    </w:p>
    <w:p w14:paraId="2D653185" w14:textId="77777777" w:rsidR="00F81996" w:rsidRDefault="00F81996" w:rsidP="00F81996">
      <w:pPr>
        <w:spacing w:after="160"/>
        <w:ind w:left="360" w:right="47" w:firstLine="0"/>
        <w:rPr>
          <w:b/>
          <w:sz w:val="24"/>
        </w:rPr>
      </w:pPr>
    </w:p>
    <w:p w14:paraId="07D47A77" w14:textId="77D47A4F" w:rsidR="00494564" w:rsidRPr="00A76A55" w:rsidRDefault="00BF6A74" w:rsidP="00BF6A74">
      <w:pPr>
        <w:spacing w:after="160"/>
        <w:ind w:left="360" w:right="47" w:firstLine="360"/>
        <w:rPr>
          <w:sz w:val="24"/>
        </w:rPr>
      </w:pPr>
      <w:r w:rsidRPr="00A76A55">
        <w:rPr>
          <w:b/>
          <w:sz w:val="24"/>
        </w:rPr>
        <w:t>Vision Statement</w:t>
      </w:r>
      <w:r w:rsidRPr="00A76A55">
        <w:rPr>
          <w:sz w:val="24"/>
        </w:rPr>
        <w:t>:</w:t>
      </w:r>
    </w:p>
    <w:p w14:paraId="210F2484" w14:textId="766AAF89" w:rsidR="00B26B9B" w:rsidRPr="00F81996" w:rsidRDefault="00B26B9B" w:rsidP="00F81996">
      <w:pPr>
        <w:spacing w:after="160" w:line="259" w:lineRule="auto"/>
        <w:ind w:left="360" w:right="0" w:firstLine="0"/>
        <w:rPr>
          <w:bCs/>
          <w:sz w:val="24"/>
          <w:szCs w:val="22"/>
        </w:rPr>
      </w:pPr>
      <w:r w:rsidRPr="00F81996">
        <w:rPr>
          <w:bCs/>
          <w:sz w:val="24"/>
          <w:szCs w:val="22"/>
        </w:rPr>
        <w:t xml:space="preserve">My vision for </w:t>
      </w:r>
      <w:proofErr w:type="spellStart"/>
      <w:r w:rsidR="00E27136" w:rsidRPr="00E27136">
        <w:rPr>
          <w:b/>
          <w:sz w:val="24"/>
          <w:szCs w:val="22"/>
        </w:rPr>
        <w:t>Vionyx</w:t>
      </w:r>
      <w:proofErr w:type="spellEnd"/>
      <w:r w:rsidR="00E27136" w:rsidRPr="00E27136">
        <w:rPr>
          <w:b/>
          <w:sz w:val="24"/>
          <w:szCs w:val="22"/>
        </w:rPr>
        <w:t xml:space="preserve"> private limited</w:t>
      </w:r>
      <w:r w:rsidRPr="00F81996">
        <w:rPr>
          <w:bCs/>
          <w:sz w:val="24"/>
          <w:szCs w:val="22"/>
        </w:rPr>
        <w:t xml:space="preserve"> is to become a leading provider of innovative eyewear that enhances vision and improves the quality of life for individuals worldwide. I aspire to revolutionize the eyewear industry by introducing cutting-edge lens technology and sustainable practices, ensuring that every customer finds the perfect fit for their unique needs. Ultimately, I aim to build a brand synonymous with quality, comfort, and style, making eye care accessible and appealing to all.</w:t>
      </w:r>
    </w:p>
    <w:p w14:paraId="0635B05D" w14:textId="63A05459" w:rsidR="00494564" w:rsidRPr="00A76A55" w:rsidRDefault="00494564" w:rsidP="00F81996">
      <w:pPr>
        <w:spacing w:after="160" w:line="259" w:lineRule="auto"/>
        <w:ind w:left="720" w:right="0" w:firstLine="0"/>
        <w:rPr>
          <w:sz w:val="24"/>
        </w:rPr>
      </w:pPr>
    </w:p>
    <w:p w14:paraId="37822203" w14:textId="18D0C75B" w:rsidR="00494564" w:rsidRPr="00A76A55" w:rsidRDefault="00494564" w:rsidP="00F81996">
      <w:pPr>
        <w:spacing w:after="158" w:line="259" w:lineRule="auto"/>
        <w:ind w:left="0" w:right="0" w:firstLine="0"/>
        <w:rPr>
          <w:sz w:val="24"/>
        </w:rPr>
      </w:pPr>
    </w:p>
    <w:p w14:paraId="50CC9566" w14:textId="77777777" w:rsidR="00F81996" w:rsidRDefault="00F81996" w:rsidP="00F81996">
      <w:pPr>
        <w:spacing w:after="160"/>
        <w:ind w:left="360" w:right="45" w:firstLine="0"/>
        <w:rPr>
          <w:b/>
          <w:sz w:val="24"/>
        </w:rPr>
      </w:pPr>
    </w:p>
    <w:p w14:paraId="77C6092B" w14:textId="77777777" w:rsidR="009865C0" w:rsidRDefault="009865C0" w:rsidP="00E27136">
      <w:pPr>
        <w:spacing w:after="160"/>
        <w:ind w:left="0" w:right="45" w:firstLine="0"/>
        <w:rPr>
          <w:b/>
          <w:sz w:val="24"/>
        </w:rPr>
      </w:pPr>
    </w:p>
    <w:p w14:paraId="035AA598" w14:textId="77777777" w:rsidR="009865C0" w:rsidRDefault="009865C0" w:rsidP="00F81996">
      <w:pPr>
        <w:spacing w:after="160"/>
        <w:ind w:left="360" w:right="45" w:firstLine="0"/>
        <w:rPr>
          <w:b/>
          <w:sz w:val="24"/>
        </w:rPr>
      </w:pPr>
    </w:p>
    <w:p w14:paraId="368DE6B9" w14:textId="77777777" w:rsidR="00C210F6" w:rsidRDefault="00C210F6" w:rsidP="00BF6A74">
      <w:pPr>
        <w:pBdr>
          <w:bottom w:val="single" w:sz="12" w:space="1" w:color="auto"/>
        </w:pBdr>
        <w:spacing w:after="158" w:line="259" w:lineRule="auto"/>
        <w:ind w:left="0" w:right="0" w:firstLine="720"/>
        <w:rPr>
          <w:rFonts w:ascii="Open Sans" w:hAnsi="Open Sans"/>
          <w:b/>
          <w:spacing w:val="2"/>
          <w:shd w:val="clear" w:color="auto" w:fill="FFFFFF"/>
        </w:rPr>
      </w:pPr>
    </w:p>
    <w:p w14:paraId="7CD909E4" w14:textId="77777777" w:rsidR="00C210F6" w:rsidRDefault="00C210F6" w:rsidP="00BF6A74">
      <w:pPr>
        <w:pBdr>
          <w:bottom w:val="single" w:sz="12" w:space="1" w:color="auto"/>
        </w:pBdr>
        <w:spacing w:after="158" w:line="259" w:lineRule="auto"/>
        <w:ind w:left="0" w:right="0" w:firstLine="720"/>
        <w:rPr>
          <w:rFonts w:ascii="Open Sans" w:hAnsi="Open Sans"/>
          <w:b/>
          <w:spacing w:val="2"/>
          <w:shd w:val="clear" w:color="auto" w:fill="FFFFFF"/>
        </w:rPr>
      </w:pPr>
    </w:p>
    <w:p w14:paraId="3A06520D" w14:textId="77777777" w:rsidR="00C210F6" w:rsidRDefault="00C210F6" w:rsidP="00BF6A74">
      <w:pPr>
        <w:pBdr>
          <w:bottom w:val="single" w:sz="12" w:space="1" w:color="auto"/>
        </w:pBdr>
        <w:spacing w:after="158" w:line="259" w:lineRule="auto"/>
        <w:ind w:left="0" w:right="0" w:firstLine="720"/>
        <w:rPr>
          <w:rFonts w:ascii="Open Sans" w:hAnsi="Open Sans"/>
          <w:b/>
          <w:spacing w:val="2"/>
          <w:shd w:val="clear" w:color="auto" w:fill="FFFFFF"/>
        </w:rPr>
      </w:pPr>
    </w:p>
    <w:p w14:paraId="08A9EB3B" w14:textId="79B1EA0E" w:rsidR="00C210F6" w:rsidRPr="00C210F6" w:rsidRDefault="009865C0" w:rsidP="00C210F6">
      <w:pPr>
        <w:pBdr>
          <w:bottom w:val="single" w:sz="12" w:space="1" w:color="auto"/>
        </w:pBdr>
        <w:spacing w:after="158" w:line="259" w:lineRule="auto"/>
        <w:ind w:left="0" w:right="0" w:firstLine="720"/>
        <w:rPr>
          <w:sz w:val="24"/>
        </w:rPr>
      </w:pPr>
      <w:r w:rsidRPr="009865C0">
        <w:rPr>
          <w:rFonts w:ascii="Open Sans" w:hAnsi="Open Sans"/>
          <w:b/>
          <w:spacing w:val="2"/>
          <w:shd w:val="clear" w:color="auto" w:fill="FFFFFF"/>
        </w:rPr>
        <w:lastRenderedPageBreak/>
        <w:t>Mission Statement</w:t>
      </w:r>
      <w:proofErr w:type="gramStart"/>
      <w:r w:rsidRPr="009865C0">
        <w:rPr>
          <w:rFonts w:ascii="Open Sans" w:hAnsi="Open Sans"/>
          <w:b/>
          <w:spacing w:val="2"/>
          <w:shd w:val="clear" w:color="auto" w:fill="FFFFFF"/>
        </w:rPr>
        <w:t>:</w:t>
      </w:r>
      <w:proofErr w:type="gramEnd"/>
      <w:r>
        <w:rPr>
          <w:rFonts w:ascii="Open Sans" w:hAnsi="Open Sans"/>
          <w:spacing w:val="2"/>
        </w:rPr>
        <w:br/>
      </w:r>
      <w:proofErr w:type="spellStart"/>
      <w:r w:rsidR="00E27136" w:rsidRPr="00E27136">
        <w:rPr>
          <w:rFonts w:ascii="Open Sans" w:hAnsi="Open Sans"/>
          <w:b/>
          <w:bCs/>
          <w:spacing w:val="2"/>
          <w:shd w:val="clear" w:color="auto" w:fill="FFFFFF"/>
        </w:rPr>
        <w:t>Vionyx</w:t>
      </w:r>
      <w:proofErr w:type="spellEnd"/>
      <w:r w:rsidR="00E27136" w:rsidRPr="00E27136">
        <w:rPr>
          <w:rFonts w:ascii="Open Sans" w:hAnsi="Open Sans"/>
          <w:b/>
          <w:bCs/>
          <w:spacing w:val="2"/>
          <w:shd w:val="clear" w:color="auto" w:fill="FFFFFF"/>
        </w:rPr>
        <w:t xml:space="preserve"> private limited</w:t>
      </w:r>
      <w:r>
        <w:rPr>
          <w:rFonts w:ascii="Open Sans" w:hAnsi="Open Sans"/>
          <w:spacing w:val="2"/>
          <w:shd w:val="clear" w:color="auto" w:fill="FFFFFF"/>
        </w:rPr>
        <w:t xml:space="preserve"> aims to make it so that vision care, glasses specifically is affordable and available to all.  In terms of day-to-day activities, we will commit to:</w:t>
      </w:r>
      <w:r>
        <w:rPr>
          <w:rFonts w:ascii="Open Sans" w:hAnsi="Open Sans"/>
          <w:spacing w:val="2"/>
        </w:rPr>
        <w:br/>
      </w:r>
      <w:r>
        <w:rPr>
          <w:rFonts w:ascii="Open Sans" w:hAnsi="Open Sans"/>
          <w:spacing w:val="2"/>
          <w:shd w:val="clear" w:color="auto" w:fill="FFFFFF"/>
        </w:rPr>
        <w:t>Offer Affordable Options: Cost-effective solutions without compromising on quality ensure that every customer finds the eyewear he or she needs in his or her budget. </w:t>
      </w:r>
      <w:r>
        <w:rPr>
          <w:rFonts w:ascii="Open Sans" w:hAnsi="Open Sans"/>
          <w:spacing w:val="2"/>
        </w:rPr>
        <w:br/>
      </w:r>
      <w:r>
        <w:rPr>
          <w:rFonts w:ascii="Open Sans" w:hAnsi="Open Sans"/>
          <w:spacing w:val="2"/>
          <w:shd w:val="clear" w:color="auto" w:fill="FFFFFF"/>
        </w:rPr>
        <w:t>Enhance Customer Experience: Engage with customers to understand their different needs and preferences and give tailored support and recommendations accordingly.</w:t>
      </w:r>
      <w:r>
        <w:rPr>
          <w:rFonts w:ascii="Open Sans" w:hAnsi="Open Sans"/>
          <w:spacing w:val="2"/>
        </w:rPr>
        <w:br/>
      </w:r>
      <w:r>
        <w:rPr>
          <w:rFonts w:ascii="Open Sans" w:hAnsi="Open Sans"/>
          <w:spacing w:val="2"/>
          <w:shd w:val="clear" w:color="auto" w:fill="FFFFFF"/>
        </w:rPr>
        <w:t>• Teach people about Eye Health: It will give customers all the relevant information about the need for eye care, selecting the right glasses, and how to keep your eyes healthy.</w:t>
      </w:r>
      <w:r>
        <w:rPr>
          <w:rFonts w:ascii="Open Sans" w:hAnsi="Open Sans"/>
          <w:spacing w:val="2"/>
        </w:rPr>
        <w:br/>
      </w:r>
      <w:r>
        <w:rPr>
          <w:rFonts w:ascii="Open Sans" w:hAnsi="Open Sans"/>
          <w:spacing w:val="2"/>
          <w:shd w:val="clear" w:color="auto" w:fill="FFFFFF"/>
        </w:rPr>
        <w:t>• Make access smooth: Easy navigation on websites and quick customer service that will make the buying process very smooth.</w:t>
      </w:r>
      <w:r>
        <w:rPr>
          <w:rFonts w:ascii="Open Sans" w:hAnsi="Open Sans"/>
          <w:spacing w:val="2"/>
        </w:rPr>
        <w:br/>
      </w:r>
      <w:r>
        <w:rPr>
          <w:rFonts w:ascii="Open Sans" w:hAnsi="Open Sans"/>
          <w:spacing w:val="2"/>
          <w:shd w:val="clear" w:color="auto" w:fill="FFFFFF"/>
        </w:rPr>
        <w:t>• Invest in Community: Team together a community to unite behind our brand as affordable and high-quality with great service and frequent feedback.</w:t>
      </w:r>
    </w:p>
    <w:p w14:paraId="396D210F" w14:textId="77777777" w:rsidR="00C210F6" w:rsidRDefault="00C210F6" w:rsidP="00BF6A74">
      <w:pPr>
        <w:spacing w:after="160"/>
        <w:ind w:left="0" w:right="45" w:firstLine="720"/>
        <w:rPr>
          <w:rFonts w:ascii="Open Sans" w:hAnsi="Open Sans"/>
          <w:b/>
          <w:spacing w:val="2"/>
          <w:shd w:val="clear" w:color="auto" w:fill="FFFFFF"/>
        </w:rPr>
      </w:pPr>
    </w:p>
    <w:p w14:paraId="63D2FA5F" w14:textId="11F0F96F" w:rsidR="00B26B9B" w:rsidRPr="00A76A55" w:rsidRDefault="009865C0" w:rsidP="00BF6A74">
      <w:pPr>
        <w:spacing w:after="160"/>
        <w:ind w:left="0" w:right="45" w:firstLine="720"/>
        <w:rPr>
          <w:b/>
          <w:sz w:val="24"/>
        </w:rPr>
      </w:pPr>
      <w:r w:rsidRPr="009865C0">
        <w:rPr>
          <w:rFonts w:ascii="Open Sans" w:hAnsi="Open Sans"/>
          <w:b/>
          <w:spacing w:val="2"/>
          <w:shd w:val="clear" w:color="auto" w:fill="FFFFFF"/>
        </w:rPr>
        <w:t>Products/Services</w:t>
      </w:r>
      <w:proofErr w:type="gramStart"/>
      <w:r w:rsidRPr="009865C0">
        <w:rPr>
          <w:rFonts w:ascii="Open Sans" w:hAnsi="Open Sans"/>
          <w:b/>
          <w:spacing w:val="2"/>
          <w:shd w:val="clear" w:color="auto" w:fill="FFFFFF"/>
        </w:rPr>
        <w:t>:</w:t>
      </w:r>
      <w:proofErr w:type="gramEnd"/>
      <w:r>
        <w:rPr>
          <w:rFonts w:ascii="Open Sans" w:hAnsi="Open Sans"/>
          <w:spacing w:val="2"/>
        </w:rPr>
        <w:br/>
      </w:r>
      <w:r>
        <w:rPr>
          <w:rFonts w:ascii="Open Sans" w:hAnsi="Open Sans"/>
          <w:spacing w:val="2"/>
          <w:shd w:val="clear" w:color="auto" w:fill="FFFFFF"/>
        </w:rPr>
        <w:t xml:space="preserve">At </w:t>
      </w:r>
      <w:proofErr w:type="spellStart"/>
      <w:r w:rsidR="00E27136" w:rsidRPr="00E27136">
        <w:rPr>
          <w:rFonts w:ascii="Open Sans" w:hAnsi="Open Sans"/>
          <w:b/>
          <w:bCs/>
          <w:spacing w:val="2"/>
          <w:shd w:val="clear" w:color="auto" w:fill="FFFFFF"/>
        </w:rPr>
        <w:t>Vionyx</w:t>
      </w:r>
      <w:proofErr w:type="spellEnd"/>
      <w:r w:rsidR="00E27136" w:rsidRPr="00E27136">
        <w:rPr>
          <w:rFonts w:ascii="Open Sans" w:hAnsi="Open Sans"/>
          <w:b/>
          <w:bCs/>
          <w:spacing w:val="2"/>
          <w:shd w:val="clear" w:color="auto" w:fill="FFFFFF"/>
        </w:rPr>
        <w:t xml:space="preserve"> private limited</w:t>
      </w:r>
      <w:r>
        <w:rPr>
          <w:rFonts w:ascii="Open Sans" w:hAnsi="Open Sans"/>
          <w:spacing w:val="2"/>
          <w:shd w:val="clear" w:color="auto" w:fill="FFFFFF"/>
        </w:rPr>
        <w:t>, we offer a range of quality, affordable eyewear products focused on catering to the diversified needs of our customers. Our main products and services are</w:t>
      </w:r>
      <w:proofErr w:type="gramStart"/>
      <w:r>
        <w:rPr>
          <w:rFonts w:ascii="Open Sans" w:hAnsi="Open Sans"/>
          <w:spacing w:val="2"/>
          <w:shd w:val="clear" w:color="auto" w:fill="FFFFFF"/>
        </w:rPr>
        <w:t>;</w:t>
      </w:r>
      <w:proofErr w:type="gramEnd"/>
      <w:r>
        <w:rPr>
          <w:rFonts w:ascii="Open Sans" w:hAnsi="Open Sans"/>
          <w:spacing w:val="2"/>
        </w:rPr>
        <w:br/>
      </w:r>
      <w:r>
        <w:rPr>
          <w:rFonts w:ascii="Open Sans" w:hAnsi="Open Sans"/>
          <w:spacing w:val="2"/>
        </w:rPr>
        <w:br/>
      </w:r>
      <w:r>
        <w:rPr>
          <w:rFonts w:ascii="Open Sans" w:hAnsi="Open Sans"/>
          <w:spacing w:val="2"/>
          <w:shd w:val="clear" w:color="auto" w:fill="FFFFFF"/>
        </w:rPr>
        <w:t>Eyeglasses: We offer a wide range of style glasses for adults, kids, and teens, catering to every kind of taste and preference. Prescription lenses made from quality production, including single vision, bifocal, and progressive lenses. Affordable, do not compromise on quality or durability.</w:t>
      </w:r>
      <w:r>
        <w:rPr>
          <w:rFonts w:ascii="Open Sans" w:hAnsi="Open Sans"/>
          <w:spacing w:val="2"/>
        </w:rPr>
        <w:br/>
      </w:r>
      <w:r>
        <w:rPr>
          <w:rFonts w:ascii="Open Sans" w:hAnsi="Open Sans"/>
          <w:spacing w:val="2"/>
          <w:shd w:val="clear" w:color="auto" w:fill="FFFFFF"/>
        </w:rPr>
        <w:t>• Personalized advice on the appropriate eyewear for their lifestyle and vision requirements.</w:t>
      </w:r>
      <w:r>
        <w:rPr>
          <w:rFonts w:ascii="Open Sans" w:hAnsi="Open Sans"/>
          <w:spacing w:val="2"/>
        </w:rPr>
        <w:br/>
      </w:r>
      <w:r>
        <w:rPr>
          <w:rFonts w:ascii="Open Sans" w:hAnsi="Open Sans"/>
          <w:spacing w:val="2"/>
          <w:shd w:val="clear" w:color="auto" w:fill="FFFFFF"/>
        </w:rPr>
        <w:t>• Association with registered opticians on eye test to ensure accurate prescriptions.</w:t>
      </w:r>
      <w:r>
        <w:rPr>
          <w:rFonts w:ascii="Open Sans" w:hAnsi="Open Sans"/>
          <w:spacing w:val="2"/>
        </w:rPr>
        <w:br/>
      </w:r>
      <w:r>
        <w:rPr>
          <w:rFonts w:ascii="Open Sans" w:hAnsi="Open Sans"/>
          <w:spacing w:val="2"/>
        </w:rPr>
        <w:br/>
      </w:r>
      <w:r>
        <w:rPr>
          <w:rFonts w:ascii="Open Sans" w:hAnsi="Open Sans"/>
          <w:spacing w:val="2"/>
          <w:shd w:val="clear" w:color="auto" w:fill="FFFFFF"/>
        </w:rPr>
        <w:t>Educational Material:</w:t>
      </w:r>
      <w:r>
        <w:rPr>
          <w:rFonts w:ascii="Open Sans" w:hAnsi="Open Sans"/>
          <w:spacing w:val="2"/>
        </w:rPr>
        <w:br/>
      </w:r>
      <w:r>
        <w:rPr>
          <w:rFonts w:ascii="Open Sans" w:hAnsi="Open Sans"/>
          <w:spacing w:val="2"/>
          <w:shd w:val="clear" w:color="auto" w:fill="FFFFFF"/>
        </w:rPr>
        <w:t>• Resources on the health of the eyes, proper care of lenses, and general guidelines for keeping one's vision healthy.</w:t>
      </w:r>
      <w:r>
        <w:rPr>
          <w:rFonts w:ascii="Open Sans" w:hAnsi="Open Sans"/>
          <w:spacing w:val="2"/>
        </w:rPr>
        <w:br/>
      </w:r>
      <w:r>
        <w:rPr>
          <w:rFonts w:ascii="Open Sans" w:hAnsi="Open Sans"/>
          <w:spacing w:val="2"/>
          <w:shd w:val="clear" w:color="auto" w:fill="FFFFFF"/>
        </w:rPr>
        <w:t>• Blog or other online sources through which the client is constantly kept abreast of the latest styles in eyewear as well as with respect to eye care.</w:t>
      </w:r>
      <w:r>
        <w:rPr>
          <w:rFonts w:ascii="Open Sans" w:hAnsi="Open Sans"/>
          <w:spacing w:val="2"/>
        </w:rPr>
        <w:br/>
      </w:r>
      <w:r>
        <w:rPr>
          <w:rFonts w:ascii="Open Sans" w:hAnsi="Open Sans"/>
          <w:spacing w:val="2"/>
        </w:rPr>
        <w:br/>
      </w:r>
      <w:r>
        <w:rPr>
          <w:rFonts w:ascii="Open Sans" w:hAnsi="Open Sans"/>
          <w:spacing w:val="2"/>
          <w:shd w:val="clear" w:color="auto" w:fill="FFFFFF"/>
        </w:rPr>
        <w:t>Simplicity in Online Purchase:</w:t>
      </w:r>
      <w:r>
        <w:rPr>
          <w:rFonts w:ascii="Open Sans" w:hAnsi="Open Sans"/>
          <w:spacing w:val="2"/>
        </w:rPr>
        <w:br/>
      </w:r>
      <w:r>
        <w:rPr>
          <w:rFonts w:ascii="Open Sans" w:hAnsi="Open Sans"/>
          <w:spacing w:val="2"/>
          <w:shd w:val="clear" w:color="auto" w:fill="FFFFFF"/>
        </w:rPr>
        <w:t>• An online e-commerce platform where customers can comfortably browse and choose their eyewear from anywhere in the comfort of their homes.</w:t>
      </w:r>
      <w:r>
        <w:rPr>
          <w:rFonts w:ascii="Open Sans" w:hAnsi="Open Sans"/>
          <w:spacing w:val="2"/>
        </w:rPr>
        <w:br/>
      </w:r>
      <w:r>
        <w:rPr>
          <w:rFonts w:ascii="Open Sans" w:hAnsi="Open Sans"/>
          <w:spacing w:val="2"/>
          <w:shd w:val="clear" w:color="auto" w:fill="FFFFFF"/>
        </w:rPr>
        <w:t>• Easy payment options and regular promotions are guaranteed to accommodate every one of our customers' pockets.</w:t>
      </w:r>
      <w:r>
        <w:rPr>
          <w:rFonts w:ascii="Open Sans" w:hAnsi="Open Sans"/>
          <w:spacing w:val="2"/>
        </w:rPr>
        <w:br/>
      </w:r>
      <w:r>
        <w:rPr>
          <w:rFonts w:ascii="Open Sans" w:hAnsi="Open Sans"/>
          <w:spacing w:val="2"/>
        </w:rPr>
        <w:br/>
      </w:r>
      <w:r>
        <w:rPr>
          <w:rFonts w:ascii="Open Sans" w:hAnsi="Open Sans"/>
          <w:spacing w:val="2"/>
          <w:shd w:val="clear" w:color="auto" w:fill="FFFFFF"/>
        </w:rPr>
        <w:t>These products and services are offered with an intention to deliver a seamless, affordable eye-wear experience carefully designed to cater to the individual needs of each customer and enhance their quality of life.</w:t>
      </w:r>
    </w:p>
    <w:p w14:paraId="6A7C6A79" w14:textId="6FAA7370" w:rsidR="00494564" w:rsidRPr="00A76A55" w:rsidRDefault="00494564" w:rsidP="00F81996">
      <w:pPr>
        <w:spacing w:after="158" w:line="259" w:lineRule="auto"/>
        <w:ind w:left="0" w:right="0" w:firstLine="0"/>
        <w:rPr>
          <w:sz w:val="24"/>
        </w:rPr>
      </w:pPr>
    </w:p>
    <w:p w14:paraId="6F74D6D9" w14:textId="77777777" w:rsidR="00F81996" w:rsidRDefault="00F81996" w:rsidP="009865C0">
      <w:pPr>
        <w:spacing w:after="160"/>
        <w:ind w:left="0" w:right="45" w:firstLine="0"/>
        <w:rPr>
          <w:b/>
          <w:sz w:val="24"/>
        </w:rPr>
      </w:pPr>
    </w:p>
    <w:p w14:paraId="134504F7" w14:textId="77777777" w:rsidR="00E27136" w:rsidRDefault="00E27136" w:rsidP="009865C0">
      <w:pPr>
        <w:spacing w:after="160"/>
        <w:ind w:left="0" w:right="45" w:firstLine="0"/>
        <w:rPr>
          <w:b/>
          <w:sz w:val="24"/>
        </w:rPr>
      </w:pPr>
    </w:p>
    <w:p w14:paraId="39FC4770" w14:textId="77777777" w:rsidR="00E27136" w:rsidRDefault="00E27136" w:rsidP="009865C0">
      <w:pPr>
        <w:spacing w:after="160"/>
        <w:ind w:left="0" w:right="45" w:firstLine="0"/>
        <w:rPr>
          <w:b/>
          <w:sz w:val="24"/>
        </w:rPr>
      </w:pPr>
    </w:p>
    <w:p w14:paraId="45AA912C" w14:textId="77777777" w:rsidR="00E27136" w:rsidRDefault="00E27136" w:rsidP="009865C0">
      <w:pPr>
        <w:spacing w:after="160"/>
        <w:ind w:left="0" w:right="45" w:firstLine="0"/>
        <w:rPr>
          <w:b/>
          <w:sz w:val="24"/>
        </w:rPr>
      </w:pPr>
    </w:p>
    <w:p w14:paraId="1965C9B5" w14:textId="77777777" w:rsidR="00E27136" w:rsidRDefault="00E27136" w:rsidP="009865C0">
      <w:pPr>
        <w:spacing w:after="160"/>
        <w:ind w:left="0" w:right="45" w:firstLine="0"/>
        <w:rPr>
          <w:b/>
          <w:sz w:val="24"/>
        </w:rPr>
      </w:pPr>
    </w:p>
    <w:p w14:paraId="78C9D7DC" w14:textId="4479902E" w:rsidR="009865C0" w:rsidRDefault="00C210F6" w:rsidP="00BF6A74">
      <w:pPr>
        <w:pStyle w:val="NormalWeb"/>
        <w:ind w:firstLine="720"/>
      </w:pPr>
      <w:r>
        <w:rPr>
          <w:rStyle w:val="Strong"/>
        </w:rPr>
        <w:lastRenderedPageBreak/>
        <w:t>Target M</w:t>
      </w:r>
      <w:r w:rsidR="009865C0">
        <w:rPr>
          <w:rStyle w:val="Strong"/>
        </w:rPr>
        <w:t>arket</w:t>
      </w:r>
      <w:proofErr w:type="gramStart"/>
      <w:r w:rsidR="009865C0">
        <w:rPr>
          <w:rStyle w:val="Strong"/>
        </w:rPr>
        <w:t>:</w:t>
      </w:r>
      <w:proofErr w:type="gramEnd"/>
      <w:r w:rsidR="009865C0">
        <w:br/>
        <w:t>Our target market comprises a diverse group of individuals who seek affordable and stylish eyewear solutions. The primary segments include:</w:t>
      </w:r>
    </w:p>
    <w:p w14:paraId="726B0A6E" w14:textId="77777777" w:rsidR="009865C0" w:rsidRDefault="009865C0" w:rsidP="00BF6A74">
      <w:pPr>
        <w:pStyle w:val="NormalWeb"/>
      </w:pPr>
      <w:r>
        <w:rPr>
          <w:rStyle w:val="Strong"/>
        </w:rPr>
        <w:t>Young Adults and Students (Ages 18-25):</w:t>
      </w:r>
      <w:r>
        <w:br/>
        <w:t>This segment includes college and university students, such as those attending ITM University, who often require budget-friendly options for their eyewear needs. Young adults are trend-conscious and value style as well as affordability, making them ideal customers for our fashionable frames.</w:t>
      </w:r>
    </w:p>
    <w:p w14:paraId="0F7C1360" w14:textId="77777777" w:rsidR="009865C0" w:rsidRDefault="009865C0" w:rsidP="009865C0">
      <w:pPr>
        <w:pStyle w:val="NormalWeb"/>
      </w:pPr>
      <w:r>
        <w:rPr>
          <w:rStyle w:val="Strong"/>
        </w:rPr>
        <w:t>Families and Children:</w:t>
      </w:r>
      <w:r>
        <w:br/>
        <w:t>Parents looking for affordable eyewear options for their children are a significant part of our target market. Our offerings include durable and stylish frames specifically designed for kids.</w:t>
      </w:r>
    </w:p>
    <w:p w14:paraId="260015A1" w14:textId="77777777" w:rsidR="009865C0" w:rsidRDefault="009865C0" w:rsidP="009865C0">
      <w:pPr>
        <w:pStyle w:val="NormalWeb"/>
      </w:pPr>
      <w:r>
        <w:rPr>
          <w:rStyle w:val="Strong"/>
        </w:rPr>
        <w:t>Working Professionals (Ages 26-45):</w:t>
      </w:r>
      <w:r>
        <w:br/>
        <w:t>This demographic includes individuals in need of prescription glasses for daily wear. They often prioritize convenience and quality while looking for cost-effective solutions that fit their busy lifestyles.</w:t>
      </w:r>
    </w:p>
    <w:p w14:paraId="6C4A8D77" w14:textId="77777777" w:rsidR="009865C0" w:rsidRDefault="009865C0" w:rsidP="009865C0">
      <w:pPr>
        <w:pStyle w:val="NormalWeb"/>
      </w:pPr>
      <w:r>
        <w:rPr>
          <w:rStyle w:val="Strong"/>
        </w:rPr>
        <w:t>Seniors (Ages 60 and Above)</w:t>
      </w:r>
      <w:proofErr w:type="gramStart"/>
      <w:r>
        <w:rPr>
          <w:rStyle w:val="Strong"/>
        </w:rPr>
        <w:t>:</w:t>
      </w:r>
      <w:proofErr w:type="gramEnd"/>
      <w:r>
        <w:br/>
        <w:t>Older adults often require specialized eyewear, such as bifocal and multifocal lenses, to address age-related vision changes. They value comfort, ease of use, and affordability, making them an essential market segment for our business.</w:t>
      </w:r>
    </w:p>
    <w:p w14:paraId="0321EF1E" w14:textId="77777777" w:rsidR="009865C0" w:rsidRDefault="009865C0" w:rsidP="009865C0">
      <w:pPr>
        <w:pStyle w:val="NormalWeb"/>
      </w:pPr>
      <w:r>
        <w:rPr>
          <w:rStyle w:val="Strong"/>
        </w:rPr>
        <w:t>Health-Conscious Individuals:</w:t>
      </w:r>
      <w:r>
        <w:br/>
        <w:t>People of all ages who prioritize eye health and seek reliable solutions for vision correction, including specialty lenses for specific conditions.</w:t>
      </w:r>
    </w:p>
    <w:p w14:paraId="47DF0021" w14:textId="183A00F4" w:rsidR="009865C0" w:rsidRDefault="009865C0" w:rsidP="009865C0">
      <w:pPr>
        <w:pStyle w:val="NormalWeb"/>
      </w:pPr>
      <w:r>
        <w:t xml:space="preserve">By catering to these diverse segments, </w:t>
      </w:r>
      <w:proofErr w:type="spellStart"/>
      <w:r w:rsidR="00E27136" w:rsidRPr="00E27136">
        <w:rPr>
          <w:b/>
          <w:bCs/>
        </w:rPr>
        <w:t>Vionyx</w:t>
      </w:r>
      <w:proofErr w:type="spellEnd"/>
      <w:r w:rsidR="00E27136" w:rsidRPr="00E27136">
        <w:rPr>
          <w:b/>
          <w:bCs/>
        </w:rPr>
        <w:t xml:space="preserve"> private limited</w:t>
      </w:r>
      <w:r>
        <w:t xml:space="preserve"> aims to provide accessible, stylish, and affordable eyewear solutions that enhance the quality of life for our customers.</w:t>
      </w:r>
    </w:p>
    <w:p w14:paraId="1E7E5C3D" w14:textId="1DECC0DF" w:rsidR="00494564" w:rsidRPr="00A76A55" w:rsidRDefault="00494564" w:rsidP="00F81996">
      <w:pPr>
        <w:spacing w:after="158" w:line="259" w:lineRule="auto"/>
        <w:ind w:left="720" w:right="0" w:firstLine="0"/>
        <w:rPr>
          <w:sz w:val="24"/>
        </w:rPr>
      </w:pPr>
    </w:p>
    <w:p w14:paraId="70A55312" w14:textId="1EAFF32C" w:rsidR="00494564" w:rsidRDefault="00494564" w:rsidP="00F81996">
      <w:pPr>
        <w:spacing w:after="160" w:line="259" w:lineRule="auto"/>
        <w:ind w:left="720" w:right="0" w:firstLine="0"/>
        <w:rPr>
          <w:sz w:val="24"/>
        </w:rPr>
      </w:pPr>
    </w:p>
    <w:p w14:paraId="5114CE9A" w14:textId="77777777" w:rsidR="009865C0" w:rsidRDefault="009865C0" w:rsidP="00F81996">
      <w:pPr>
        <w:spacing w:after="160" w:line="259" w:lineRule="auto"/>
        <w:ind w:left="720" w:right="0" w:firstLine="0"/>
        <w:rPr>
          <w:sz w:val="24"/>
        </w:rPr>
      </w:pPr>
    </w:p>
    <w:p w14:paraId="2646C7E8" w14:textId="77777777" w:rsidR="009865C0" w:rsidRDefault="009865C0" w:rsidP="00F81996">
      <w:pPr>
        <w:spacing w:after="160" w:line="259" w:lineRule="auto"/>
        <w:ind w:left="720" w:right="0" w:firstLine="0"/>
        <w:rPr>
          <w:sz w:val="24"/>
        </w:rPr>
      </w:pPr>
    </w:p>
    <w:p w14:paraId="046FE095" w14:textId="77777777" w:rsidR="009865C0" w:rsidRDefault="009865C0" w:rsidP="00F81996">
      <w:pPr>
        <w:spacing w:after="160" w:line="259" w:lineRule="auto"/>
        <w:ind w:left="720" w:right="0" w:firstLine="0"/>
        <w:rPr>
          <w:sz w:val="24"/>
        </w:rPr>
      </w:pPr>
    </w:p>
    <w:p w14:paraId="53076AAD" w14:textId="77777777" w:rsidR="009865C0" w:rsidRDefault="009865C0" w:rsidP="00F81996">
      <w:pPr>
        <w:spacing w:after="160" w:line="259" w:lineRule="auto"/>
        <w:ind w:left="720" w:right="0" w:firstLine="0"/>
        <w:rPr>
          <w:sz w:val="24"/>
        </w:rPr>
      </w:pPr>
    </w:p>
    <w:p w14:paraId="5E9451AD" w14:textId="77777777" w:rsidR="009865C0" w:rsidRDefault="009865C0" w:rsidP="00F81996">
      <w:pPr>
        <w:spacing w:after="160" w:line="259" w:lineRule="auto"/>
        <w:ind w:left="720" w:right="0" w:firstLine="0"/>
        <w:rPr>
          <w:sz w:val="24"/>
        </w:rPr>
      </w:pPr>
    </w:p>
    <w:p w14:paraId="7B0E4A16" w14:textId="77777777" w:rsidR="009865C0" w:rsidRDefault="009865C0" w:rsidP="00F81996">
      <w:pPr>
        <w:spacing w:after="160" w:line="259" w:lineRule="auto"/>
        <w:ind w:left="720" w:right="0" w:firstLine="0"/>
        <w:rPr>
          <w:sz w:val="24"/>
        </w:rPr>
      </w:pPr>
    </w:p>
    <w:p w14:paraId="6E3D31F0" w14:textId="77777777" w:rsidR="009865C0" w:rsidRDefault="009865C0" w:rsidP="00F81996">
      <w:pPr>
        <w:spacing w:after="160" w:line="259" w:lineRule="auto"/>
        <w:ind w:left="720" w:right="0" w:firstLine="0"/>
        <w:rPr>
          <w:sz w:val="24"/>
        </w:rPr>
      </w:pPr>
    </w:p>
    <w:p w14:paraId="35034212" w14:textId="77777777" w:rsidR="00795EA2" w:rsidRDefault="00795EA2" w:rsidP="00C210F6">
      <w:pPr>
        <w:spacing w:after="98" w:line="259" w:lineRule="auto"/>
        <w:ind w:left="0" w:right="0" w:firstLine="0"/>
        <w:rPr>
          <w:rFonts w:ascii="Open Sans" w:hAnsi="Open Sans"/>
          <w:b/>
          <w:spacing w:val="2"/>
          <w:u w:val="single"/>
          <w:shd w:val="clear" w:color="auto" w:fill="FFFFFF"/>
        </w:rPr>
      </w:pPr>
    </w:p>
    <w:p w14:paraId="6D035025" w14:textId="77777777" w:rsidR="00795EA2" w:rsidRDefault="00795EA2" w:rsidP="00C210F6">
      <w:pPr>
        <w:spacing w:after="98" w:line="259" w:lineRule="auto"/>
        <w:ind w:left="0" w:right="0" w:firstLine="0"/>
        <w:rPr>
          <w:rFonts w:ascii="Open Sans" w:hAnsi="Open Sans"/>
          <w:b/>
          <w:spacing w:val="2"/>
          <w:u w:val="single"/>
          <w:shd w:val="clear" w:color="auto" w:fill="FFFFFF"/>
        </w:rPr>
      </w:pPr>
    </w:p>
    <w:p w14:paraId="069D0843" w14:textId="77777777" w:rsidR="00C210F6" w:rsidRDefault="00C210F6" w:rsidP="00C210F6">
      <w:pPr>
        <w:spacing w:after="98" w:line="259" w:lineRule="auto"/>
        <w:ind w:left="0" w:right="0" w:firstLine="0"/>
        <w:rPr>
          <w:rFonts w:ascii="Open Sans" w:hAnsi="Open Sans"/>
          <w:b/>
          <w:spacing w:val="2"/>
          <w:u w:val="single"/>
          <w:shd w:val="clear" w:color="auto" w:fill="FFFFFF"/>
        </w:rPr>
      </w:pPr>
    </w:p>
    <w:p w14:paraId="17EC2749" w14:textId="3B2DF456" w:rsidR="00BF6A74" w:rsidRDefault="009865C0" w:rsidP="00BF6A74">
      <w:pPr>
        <w:spacing w:after="98" w:line="259" w:lineRule="auto"/>
        <w:ind w:left="0" w:right="0" w:firstLine="720"/>
        <w:rPr>
          <w:rFonts w:ascii="Open Sans" w:hAnsi="Open Sans"/>
          <w:spacing w:val="2"/>
        </w:rPr>
      </w:pPr>
      <w:r w:rsidRPr="009865C0">
        <w:rPr>
          <w:rFonts w:ascii="Open Sans" w:hAnsi="Open Sans"/>
          <w:b/>
          <w:spacing w:val="2"/>
          <w:u w:val="single"/>
          <w:shd w:val="clear" w:color="auto" w:fill="FFFFFF"/>
        </w:rPr>
        <w:lastRenderedPageBreak/>
        <w:t>Goals:</w:t>
      </w:r>
    </w:p>
    <w:p w14:paraId="2ADC1497" w14:textId="59ABCE3F" w:rsidR="00B26B9B" w:rsidRPr="00F81996" w:rsidRDefault="009865C0" w:rsidP="00BF6A74">
      <w:pPr>
        <w:spacing w:after="98" w:line="259" w:lineRule="auto"/>
        <w:ind w:left="0" w:right="0" w:firstLine="0"/>
        <w:rPr>
          <w:sz w:val="24"/>
          <w:szCs w:val="22"/>
        </w:rPr>
      </w:pPr>
      <w:r>
        <w:rPr>
          <w:rFonts w:ascii="Open Sans" w:hAnsi="Open Sans"/>
          <w:spacing w:val="2"/>
        </w:rPr>
        <w:br/>
      </w:r>
      <w:r w:rsidRPr="009865C0">
        <w:rPr>
          <w:rFonts w:ascii="Open Sans" w:hAnsi="Open Sans"/>
          <w:b/>
          <w:spacing w:val="2"/>
          <w:shd w:val="clear" w:color="auto" w:fill="FFFFFF"/>
        </w:rPr>
        <w:t>Dominate the Market:</w:t>
      </w:r>
      <w:r>
        <w:rPr>
          <w:rFonts w:ascii="Open Sans" w:hAnsi="Open Sans"/>
          <w:spacing w:val="2"/>
        </w:rPr>
        <w:br/>
      </w:r>
      <w:r>
        <w:rPr>
          <w:rFonts w:ascii="Open Sans" w:hAnsi="Open Sans"/>
          <w:spacing w:val="2"/>
        </w:rPr>
        <w:br/>
      </w:r>
      <w:r>
        <w:rPr>
          <w:rFonts w:ascii="Open Sans" w:hAnsi="Open Sans"/>
          <w:spacing w:val="2"/>
          <w:shd w:val="clear" w:color="auto" w:fill="FFFFFF"/>
        </w:rPr>
        <w:t>• During the first year, we will focus on brand creation based on a correctly designed website, good reach to customers via social media, and running promotional campaign.</w:t>
      </w:r>
      <w:r>
        <w:rPr>
          <w:rFonts w:ascii="Open Sans" w:hAnsi="Open Sans"/>
          <w:spacing w:val="2"/>
        </w:rPr>
        <w:br/>
      </w:r>
      <w:r>
        <w:rPr>
          <w:rFonts w:ascii="Open Sans" w:hAnsi="Open Sans"/>
          <w:spacing w:val="2"/>
          <w:shd w:val="clear" w:color="auto" w:fill="FFFFFF"/>
        </w:rPr>
        <w:t>• We will acquire a minimum of 1,000 customers in the first year only by providing quality products at competitive prices.</w:t>
      </w:r>
      <w:r>
        <w:rPr>
          <w:rFonts w:ascii="Open Sans" w:hAnsi="Open Sans"/>
          <w:spacing w:val="2"/>
        </w:rPr>
        <w:br/>
      </w:r>
      <w:r>
        <w:rPr>
          <w:rFonts w:ascii="Open Sans" w:hAnsi="Open Sans"/>
          <w:spacing w:val="2"/>
        </w:rPr>
        <w:br/>
      </w:r>
      <w:r>
        <w:rPr>
          <w:rFonts w:ascii="Open Sans" w:hAnsi="Open Sans"/>
          <w:spacing w:val="2"/>
          <w:shd w:val="clear" w:color="auto" w:fill="FFFFFF"/>
        </w:rPr>
        <w:t>Product Line Differentiation:</w:t>
      </w:r>
      <w:r>
        <w:rPr>
          <w:rFonts w:ascii="Open Sans" w:hAnsi="Open Sans"/>
          <w:spacing w:val="2"/>
        </w:rPr>
        <w:br/>
      </w:r>
      <w:r>
        <w:rPr>
          <w:rFonts w:ascii="Open Sans" w:hAnsi="Open Sans"/>
          <w:spacing w:val="2"/>
          <w:shd w:val="clear" w:color="auto" w:fill="FFFFFF"/>
        </w:rPr>
        <w:t>• Within the first two years, we hope to expand our product line to offer prescription glasses in a wide variety of styles and trendy frames, in order to meet the interests of a diverse customer.</w:t>
      </w:r>
      <w:r>
        <w:rPr>
          <w:rFonts w:ascii="Open Sans" w:hAnsi="Open Sans"/>
          <w:spacing w:val="2"/>
        </w:rPr>
        <w:br/>
      </w:r>
      <w:r>
        <w:rPr>
          <w:rFonts w:ascii="Open Sans" w:hAnsi="Open Sans"/>
          <w:spacing w:val="2"/>
          <w:shd w:val="clear" w:color="auto" w:fill="FFFFFF"/>
        </w:rPr>
        <w:t>• We plan to introduce specialty lenses such as blue blocking.</w:t>
      </w:r>
      <w:r>
        <w:rPr>
          <w:rFonts w:ascii="Open Sans" w:hAnsi="Open Sans"/>
          <w:spacing w:val="2"/>
        </w:rPr>
        <w:br/>
      </w:r>
      <w:r>
        <w:rPr>
          <w:rFonts w:ascii="Open Sans" w:hAnsi="Open Sans"/>
          <w:spacing w:val="2"/>
          <w:shd w:val="clear" w:color="auto" w:fill="FFFFFF"/>
        </w:rPr>
        <w:t>Expand Sales Channels</w:t>
      </w:r>
      <w:r>
        <w:rPr>
          <w:rFonts w:ascii="Open Sans" w:hAnsi="Open Sans"/>
          <w:spacing w:val="2"/>
        </w:rPr>
        <w:br/>
      </w:r>
      <w:r>
        <w:rPr>
          <w:rFonts w:ascii="Open Sans" w:hAnsi="Open Sans"/>
          <w:spacing w:val="2"/>
          <w:shd w:val="clear" w:color="auto" w:fill="FFFFFF"/>
        </w:rPr>
        <w:t>• In the second year, we intend to open more sale channels through the alliances with the local opticians and pharmacy stores and through e-commerce.</w:t>
      </w:r>
      <w:r>
        <w:rPr>
          <w:rFonts w:ascii="Open Sans" w:hAnsi="Open Sans"/>
          <w:spacing w:val="2"/>
        </w:rPr>
        <w:br/>
      </w:r>
      <w:r>
        <w:rPr>
          <w:rFonts w:ascii="Open Sans" w:hAnsi="Open Sans"/>
          <w:spacing w:val="2"/>
          <w:shd w:val="clear" w:color="auto" w:fill="FFFFFF"/>
        </w:rPr>
        <w:t>• We will offer home delivery and try-on services through a computer to make accessing and testing the products easier for customers.</w:t>
      </w:r>
      <w:r>
        <w:rPr>
          <w:rFonts w:ascii="Open Sans" w:hAnsi="Open Sans"/>
          <w:spacing w:val="2"/>
        </w:rPr>
        <w:br/>
      </w:r>
      <w:r>
        <w:rPr>
          <w:rFonts w:ascii="Open Sans" w:hAnsi="Open Sans"/>
          <w:spacing w:val="2"/>
        </w:rPr>
        <w:br/>
      </w:r>
      <w:r>
        <w:rPr>
          <w:rFonts w:ascii="Open Sans" w:hAnsi="Open Sans"/>
          <w:spacing w:val="2"/>
          <w:shd w:val="clear" w:color="auto" w:fill="FFFFFF"/>
        </w:rPr>
        <w:t>Sustainable Growth:</w:t>
      </w:r>
      <w:r>
        <w:rPr>
          <w:rFonts w:ascii="Open Sans" w:hAnsi="Open Sans"/>
          <w:spacing w:val="2"/>
        </w:rPr>
        <w:br/>
      </w:r>
      <w:r>
        <w:rPr>
          <w:rFonts w:ascii="Open Sans" w:hAnsi="Open Sans"/>
          <w:spacing w:val="2"/>
          <w:shd w:val="clear" w:color="auto" w:fill="FFFFFF"/>
        </w:rPr>
        <w:t>• The revenues and profits will have to grow steadily through the third year of operation.</w:t>
      </w:r>
      <w:r>
        <w:rPr>
          <w:rFonts w:ascii="Open Sans" w:hAnsi="Open Sans"/>
          <w:spacing w:val="2"/>
        </w:rPr>
        <w:br/>
      </w:r>
      <w:r>
        <w:rPr>
          <w:rFonts w:ascii="Open Sans" w:hAnsi="Open Sans"/>
          <w:spacing w:val="2"/>
          <w:shd w:val="clear" w:color="auto" w:fill="FFFFFF"/>
        </w:rPr>
        <w:t>• The sales profits have to be reinvested in product, marketing, and after sales services for continuous improvement and growth to be ensured.</w:t>
      </w:r>
      <w:r>
        <w:rPr>
          <w:rFonts w:ascii="Open Sans" w:hAnsi="Open Sans"/>
          <w:spacing w:val="2"/>
        </w:rPr>
        <w:br/>
      </w:r>
      <w:r>
        <w:rPr>
          <w:rFonts w:ascii="Open Sans" w:hAnsi="Open Sans"/>
          <w:spacing w:val="2"/>
        </w:rPr>
        <w:br/>
      </w:r>
      <w:r>
        <w:rPr>
          <w:rFonts w:ascii="Open Sans" w:hAnsi="Open Sans"/>
          <w:spacing w:val="2"/>
          <w:shd w:val="clear" w:color="auto" w:fill="FFFFFF"/>
        </w:rPr>
        <w:t>Establish a Loyal Customer Group:</w:t>
      </w:r>
      <w:r>
        <w:rPr>
          <w:rFonts w:ascii="Open Sans" w:hAnsi="Open Sans"/>
          <w:spacing w:val="2"/>
        </w:rPr>
        <w:br/>
      </w:r>
      <w:r>
        <w:rPr>
          <w:rFonts w:ascii="Open Sans" w:hAnsi="Open Sans"/>
          <w:spacing w:val="2"/>
          <w:shd w:val="clear" w:color="auto" w:fill="FFFFFF"/>
        </w:rPr>
        <w:t>• We will target a customer satisfaction goal of affordable quality eyewear inspiring repeat business as well as positive referrals. At the close of year three, we will retain at least 60% of our customer base.</w:t>
      </w:r>
      <w:r>
        <w:rPr>
          <w:rFonts w:ascii="Open Sans" w:hAnsi="Open Sans"/>
          <w:spacing w:val="2"/>
        </w:rPr>
        <w:br/>
      </w:r>
      <w:r>
        <w:rPr>
          <w:rFonts w:ascii="Open Sans" w:hAnsi="Open Sans"/>
          <w:spacing w:val="2"/>
        </w:rPr>
        <w:br/>
      </w:r>
      <w:r>
        <w:rPr>
          <w:rFonts w:ascii="Open Sans" w:hAnsi="Open Sans"/>
          <w:spacing w:val="2"/>
          <w:shd w:val="clear" w:color="auto" w:fill="FFFFFF"/>
        </w:rPr>
        <w:t>Green Practices:</w:t>
      </w:r>
      <w:r>
        <w:rPr>
          <w:rFonts w:ascii="Open Sans" w:hAnsi="Open Sans"/>
          <w:spacing w:val="2"/>
        </w:rPr>
        <w:br/>
      </w:r>
      <w:r>
        <w:rPr>
          <w:rFonts w:ascii="Open Sans" w:hAnsi="Open Sans"/>
          <w:spacing w:val="2"/>
          <w:shd w:val="clear" w:color="auto" w:fill="FFFFFF"/>
        </w:rPr>
        <w:t>We'll bring in green packaging within the first few years and encourage the use of sustainable production materials in eyewear.</w:t>
      </w:r>
    </w:p>
    <w:p w14:paraId="5E62566B" w14:textId="515293C2" w:rsidR="009865C0" w:rsidRPr="00C210F6" w:rsidRDefault="00BF6A74" w:rsidP="00C210F6">
      <w:pPr>
        <w:spacing w:after="98" w:line="259" w:lineRule="auto"/>
        <w:ind w:left="360" w:right="0" w:firstLine="0"/>
        <w:rPr>
          <w:sz w:val="24"/>
        </w:rPr>
      </w:pPr>
      <w:r w:rsidRPr="00A76A55">
        <w:rPr>
          <w:noProof/>
        </w:rPr>
        <mc:AlternateContent>
          <mc:Choice Requires="wpg">
            <w:drawing>
              <wp:inline distT="0" distB="0" distL="0" distR="0" wp14:anchorId="66C87CA3" wp14:editId="34626410">
                <wp:extent cx="5944870" cy="20828"/>
                <wp:effectExtent l="0" t="0" r="0" b="0"/>
                <wp:docPr id="12128" name="Group 12128"/>
                <wp:cNvGraphicFramePr/>
                <a:graphic xmlns:a="http://schemas.openxmlformats.org/drawingml/2006/main">
                  <a:graphicData uri="http://schemas.microsoft.com/office/word/2010/wordprocessingGroup">
                    <wpg:wgp>
                      <wpg:cNvGrpSpPr/>
                      <wpg:grpSpPr>
                        <a:xfrm>
                          <a:off x="0" y="0"/>
                          <a:ext cx="5944870" cy="20828"/>
                          <a:chOff x="0" y="0"/>
                          <a:chExt cx="5944870" cy="20828"/>
                        </a:xfrm>
                      </wpg:grpSpPr>
                      <wps:wsp>
                        <wps:cNvPr id="15044" name="Shape 15044"/>
                        <wps:cNvSpPr/>
                        <wps:spPr>
                          <a:xfrm>
                            <a:off x="0" y="0"/>
                            <a:ext cx="5943600" cy="19686"/>
                          </a:xfrm>
                          <a:custGeom>
                            <a:avLst/>
                            <a:gdLst/>
                            <a:ahLst/>
                            <a:cxnLst/>
                            <a:rect l="0" t="0" r="0" b="0"/>
                            <a:pathLst>
                              <a:path w="5943600" h="19686">
                                <a:moveTo>
                                  <a:pt x="0" y="0"/>
                                </a:moveTo>
                                <a:lnTo>
                                  <a:pt x="5943600" y="0"/>
                                </a:lnTo>
                                <a:lnTo>
                                  <a:pt x="5943600" y="19686"/>
                                </a:lnTo>
                                <a:lnTo>
                                  <a:pt x="0" y="1968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5045" name="Shape 15045"/>
                        <wps:cNvSpPr/>
                        <wps:spPr>
                          <a:xfrm>
                            <a:off x="305" y="101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5046" name="Shape 15046"/>
                        <wps:cNvSpPr/>
                        <wps:spPr>
                          <a:xfrm>
                            <a:off x="3353" y="1016"/>
                            <a:ext cx="5938393" cy="9144"/>
                          </a:xfrm>
                          <a:custGeom>
                            <a:avLst/>
                            <a:gdLst/>
                            <a:ahLst/>
                            <a:cxnLst/>
                            <a:rect l="0" t="0" r="0" b="0"/>
                            <a:pathLst>
                              <a:path w="5938393" h="9144">
                                <a:moveTo>
                                  <a:pt x="0" y="0"/>
                                </a:moveTo>
                                <a:lnTo>
                                  <a:pt x="5938393" y="0"/>
                                </a:lnTo>
                                <a:lnTo>
                                  <a:pt x="5938393"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5047" name="Shape 15047"/>
                        <wps:cNvSpPr/>
                        <wps:spPr>
                          <a:xfrm>
                            <a:off x="5941822" y="101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5048" name="Shape 15048"/>
                        <wps:cNvSpPr/>
                        <wps:spPr>
                          <a:xfrm>
                            <a:off x="305" y="4064"/>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5049" name="Shape 15049"/>
                        <wps:cNvSpPr/>
                        <wps:spPr>
                          <a:xfrm>
                            <a:off x="5941822" y="4064"/>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5050" name="Shape 15050"/>
                        <wps:cNvSpPr/>
                        <wps:spPr>
                          <a:xfrm>
                            <a:off x="305" y="1778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5051" name="Shape 15051"/>
                        <wps:cNvSpPr/>
                        <wps:spPr>
                          <a:xfrm>
                            <a:off x="3353" y="17780"/>
                            <a:ext cx="5938393" cy="9144"/>
                          </a:xfrm>
                          <a:custGeom>
                            <a:avLst/>
                            <a:gdLst/>
                            <a:ahLst/>
                            <a:cxnLst/>
                            <a:rect l="0" t="0" r="0" b="0"/>
                            <a:pathLst>
                              <a:path w="5938393" h="9144">
                                <a:moveTo>
                                  <a:pt x="0" y="0"/>
                                </a:moveTo>
                                <a:lnTo>
                                  <a:pt x="5938393" y="0"/>
                                </a:lnTo>
                                <a:lnTo>
                                  <a:pt x="5938393"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5052" name="Shape 15052"/>
                        <wps:cNvSpPr/>
                        <wps:spPr>
                          <a:xfrm>
                            <a:off x="5941822" y="1778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group w14:anchorId="4B4BD55A" id="Group 12128" o:spid="_x0000_s1026" style="width:468.1pt;height:1.65pt;mso-position-horizontal-relative:char;mso-position-vertical-relative:line" coordsize="59448,2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">
                <v:shape id="Shape 15044" o:spid="_x0000_s1027" style="position:absolute;width:59436;height:196;visibility:visible;mso-wrap-style:square;v-text-anchor:top" coordsize="5943600,196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" path="m,l5943600,r,19686l,19686,,e" fillcolor="#a0a0a0" stroked="f" strokeweight="0">
                  <v:stroke miterlimit="83231f" joinstyle="miter"/>
                  <v:path arrowok="t" textboxrect="0,0,5943600,19686"/>
                </v:shape>
                <v:shape id="Shape 15045" o:spid="_x0000_s1028" style="position:absolute;left:3;top:10;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" path="m,l9144,r,9144l,9144,,e" fillcolor="#a0a0a0" stroked="f" strokeweight="0">
                  <v:stroke miterlimit="83231f" joinstyle="miter"/>
                  <v:path arrowok="t" textboxrect="0,0,9144,9144"/>
                </v:shape>
                <v:shape id="Shape 15046" o:spid="_x0000_s1029" style="position:absolute;left:33;top:10;width:59384;height:91;visibility:visible;mso-wrap-style:square;v-text-anchor:top" coordsize="593839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" path="m,l5938393,r,9144l,9144,,e" fillcolor="#a0a0a0" stroked="f" strokeweight="0">
                  <v:stroke miterlimit="83231f" joinstyle="miter"/>
                  <v:path arrowok="t" textboxrect="0,0,5938393,9144"/>
                </v:shape>
                <v:shape id="Shape 15047" o:spid="_x0000_s1030" style="position:absolute;left:59418;top:10;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" path="m,l9144,r,9144l,9144,,e" fillcolor="#a0a0a0" stroked="f" strokeweight="0">
                  <v:stroke miterlimit="83231f" joinstyle="miter"/>
                  <v:path arrowok="t" textboxrect="0,0,9144,9144"/>
                </v:shape>
                <v:shape id="Shape 15048" o:spid="_x0000_s1031" style="position:absolute;left:3;top:40;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" path="m,l9144,r,13716l,13716,,e" fillcolor="#a0a0a0" stroked="f" strokeweight="0">
                  <v:stroke miterlimit="83231f" joinstyle="miter"/>
                  <v:path arrowok="t" textboxrect="0,0,9144,13716"/>
                </v:shape>
                <v:shape id="Shape 15049" o:spid="_x0000_s1032" style="position:absolute;left:59418;top:40;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" path="m,l9144,r,13716l,13716,,e" fillcolor="#e3e3e3" stroked="f" strokeweight="0">
                  <v:stroke miterlimit="83231f" joinstyle="miter"/>
                  <v:path arrowok="t" textboxrect="0,0,9144,13716"/>
                </v:shape>
                <v:shape id="Shape 15050" o:spid="_x0000_s1033" style="position:absolute;left:3;top:177;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" path="m,l9144,r,9144l,9144,,e" fillcolor="#e3e3e3" stroked="f" strokeweight="0">
                  <v:stroke miterlimit="83231f" joinstyle="miter"/>
                  <v:path arrowok="t" textboxrect="0,0,9144,9144"/>
                </v:shape>
                <v:shape id="Shape 15051" o:spid="_x0000_s1034" style="position:absolute;left:33;top:177;width:59384;height:92;visibility:visible;mso-wrap-style:square;v-text-anchor:top" coordsize="593839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" path="m,l5938393,r,9144l,9144,,e" fillcolor="#e3e3e3" stroked="f" strokeweight="0">
                  <v:stroke miterlimit="83231f" joinstyle="miter"/>
                  <v:path arrowok="t" textboxrect="0,0,5938393,9144"/>
                </v:shape>
                <v:shape id="Shape 15052" o:spid="_x0000_s1035" style="position:absolute;left:59418;top:177;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" path="m,l9144,r,9144l,9144,,e" fillcolor="#e3e3e3" stroked="f" strokeweight="0">
                  <v:stroke miterlimit="83231f" joinstyle="miter"/>
                  <v:path arrowok="t" textboxrect="0,0,9144,9144"/>
                </v:shape>
                <w10:anchorlock/>
              </v:group>
            </w:pict>
          </mc:Fallback>
        </mc:AlternateContent>
      </w:r>
    </w:p>
    <w:p w14:paraId="7D9A4113" w14:textId="77777777" w:rsidR="009865C0" w:rsidRDefault="009865C0" w:rsidP="00C210F6">
      <w:pPr>
        <w:spacing w:after="1"/>
        <w:ind w:left="0" w:right="45" w:firstLine="0"/>
        <w:rPr>
          <w:b/>
          <w:sz w:val="24"/>
        </w:rPr>
      </w:pPr>
    </w:p>
    <w:p w14:paraId="21BF7FEC" w14:textId="77777777" w:rsidR="009865C0" w:rsidRDefault="009865C0" w:rsidP="00F81996">
      <w:pPr>
        <w:spacing w:after="1"/>
        <w:ind w:left="360" w:right="45" w:firstLine="0"/>
        <w:rPr>
          <w:b/>
          <w:sz w:val="24"/>
        </w:rPr>
      </w:pPr>
    </w:p>
    <w:p w14:paraId="5B29EC3F" w14:textId="57AD3576" w:rsidR="00B26B9B" w:rsidRPr="00A76A55" w:rsidRDefault="009865C0" w:rsidP="00BF6A74">
      <w:pPr>
        <w:spacing w:after="160"/>
        <w:ind w:left="0" w:right="45" w:firstLine="360"/>
        <w:rPr>
          <w:b/>
          <w:sz w:val="24"/>
        </w:rPr>
      </w:pPr>
      <w:r w:rsidRPr="009865C0">
        <w:rPr>
          <w:rFonts w:ascii="Open Sans" w:hAnsi="Open Sans"/>
          <w:b/>
          <w:spacing w:val="2"/>
          <w:shd w:val="clear" w:color="auto" w:fill="FFFFFF"/>
        </w:rPr>
        <w:t>Business Structure:</w:t>
      </w:r>
      <w:r>
        <w:rPr>
          <w:rFonts w:ascii="Open Sans" w:hAnsi="Open Sans"/>
          <w:spacing w:val="2"/>
        </w:rPr>
        <w:br/>
      </w:r>
      <w:r>
        <w:rPr>
          <w:rFonts w:ascii="Open Sans" w:hAnsi="Open Sans"/>
          <w:spacing w:val="2"/>
          <w:shd w:val="clear" w:color="auto" w:fill="FFFFFF"/>
        </w:rPr>
        <w:t xml:space="preserve">The business is a partnership among </w:t>
      </w:r>
      <w:proofErr w:type="spellStart"/>
      <w:r>
        <w:rPr>
          <w:rFonts w:ascii="Open Sans" w:hAnsi="Open Sans"/>
          <w:spacing w:val="2"/>
          <w:shd w:val="clear" w:color="auto" w:fill="FFFFFF"/>
        </w:rPr>
        <w:t>Samraddha</w:t>
      </w:r>
      <w:proofErr w:type="spellEnd"/>
      <w:r>
        <w:rPr>
          <w:rFonts w:ascii="Open Sans" w:hAnsi="Open Sans"/>
          <w:spacing w:val="2"/>
          <w:shd w:val="clear" w:color="auto" w:fill="FFFFFF"/>
        </w:rPr>
        <w:t xml:space="preserve"> </w:t>
      </w:r>
      <w:proofErr w:type="spellStart"/>
      <w:r>
        <w:rPr>
          <w:rFonts w:ascii="Open Sans" w:hAnsi="Open Sans"/>
          <w:spacing w:val="2"/>
          <w:shd w:val="clear" w:color="auto" w:fill="FFFFFF"/>
        </w:rPr>
        <w:t>Shrivastava</w:t>
      </w:r>
      <w:proofErr w:type="spellEnd"/>
      <w:r>
        <w:rPr>
          <w:rFonts w:ascii="Open Sans" w:hAnsi="Open Sans"/>
          <w:spacing w:val="2"/>
          <w:shd w:val="clear" w:color="auto" w:fill="FFFFFF"/>
        </w:rPr>
        <w:t xml:space="preserve">, </w:t>
      </w:r>
      <w:proofErr w:type="spellStart"/>
      <w:r>
        <w:rPr>
          <w:rFonts w:ascii="Open Sans" w:hAnsi="Open Sans"/>
          <w:spacing w:val="2"/>
          <w:shd w:val="clear" w:color="auto" w:fill="FFFFFF"/>
        </w:rPr>
        <w:t>Anmol</w:t>
      </w:r>
      <w:proofErr w:type="spellEnd"/>
      <w:r>
        <w:rPr>
          <w:rFonts w:ascii="Open Sans" w:hAnsi="Open Sans"/>
          <w:spacing w:val="2"/>
          <w:shd w:val="clear" w:color="auto" w:fill="FFFFFF"/>
        </w:rPr>
        <w:t xml:space="preserve"> Singh Sikarwar, Gaurav Singh, and </w:t>
      </w:r>
      <w:proofErr w:type="spellStart"/>
      <w:r w:rsidR="00E27136">
        <w:rPr>
          <w:rFonts w:ascii="Open Sans" w:hAnsi="Open Sans"/>
          <w:spacing w:val="2"/>
          <w:shd w:val="clear" w:color="auto" w:fill="FFFFFF"/>
        </w:rPr>
        <w:t>Kashish</w:t>
      </w:r>
      <w:proofErr w:type="spellEnd"/>
      <w:r w:rsidR="00E27136">
        <w:rPr>
          <w:rFonts w:ascii="Open Sans" w:hAnsi="Open Sans"/>
          <w:spacing w:val="2"/>
          <w:shd w:val="clear" w:color="auto" w:fill="FFFFFF"/>
        </w:rPr>
        <w:t xml:space="preserve"> </w:t>
      </w:r>
      <w:proofErr w:type="spellStart"/>
      <w:r w:rsidR="00E27136">
        <w:rPr>
          <w:rFonts w:ascii="Open Sans" w:hAnsi="Open Sans"/>
          <w:spacing w:val="2"/>
          <w:shd w:val="clear" w:color="auto" w:fill="FFFFFF"/>
        </w:rPr>
        <w:t>Thapak</w:t>
      </w:r>
      <w:proofErr w:type="spellEnd"/>
      <w:r>
        <w:rPr>
          <w:rFonts w:ascii="Open Sans" w:hAnsi="Open Sans"/>
          <w:spacing w:val="2"/>
          <w:shd w:val="clear" w:color="auto" w:fill="FFFFFF"/>
        </w:rPr>
        <w:t xml:space="preserve"> Sharma, all of whom are joint owners and operational stakeholders. As partners, we distribute management rights relating to the business from the day-to-day operation to decision-making and financial management. This structure allows us to tap into the core strengths of each partner to ensure that all our products and services support the mission behind offering affordable and high-quality eyewear solutions. It calls for a balanced growth and innovation approach along with a strong commitment to customers' satisfaction.</w:t>
      </w:r>
    </w:p>
    <w:p w14:paraId="5FCDB7ED" w14:textId="77777777" w:rsidR="00B26B9B" w:rsidRPr="00A76A55" w:rsidRDefault="00B26B9B" w:rsidP="00F81996">
      <w:pPr>
        <w:spacing w:after="160"/>
        <w:ind w:left="0" w:right="45" w:firstLine="0"/>
        <w:rPr>
          <w:b/>
          <w:sz w:val="24"/>
        </w:rPr>
      </w:pPr>
    </w:p>
    <w:p w14:paraId="4D1EAA9D" w14:textId="77777777" w:rsidR="00B26B9B" w:rsidRPr="00A76A55" w:rsidRDefault="00B26B9B" w:rsidP="00F81996">
      <w:pPr>
        <w:spacing w:after="160"/>
        <w:ind w:left="0" w:right="45" w:firstLine="0"/>
        <w:rPr>
          <w:b/>
          <w:sz w:val="24"/>
        </w:rPr>
      </w:pPr>
    </w:p>
    <w:p w14:paraId="5AC13FD0" w14:textId="77777777" w:rsidR="00C210F6" w:rsidRDefault="00C210F6" w:rsidP="00BF6A74">
      <w:pPr>
        <w:spacing w:after="158" w:line="259" w:lineRule="auto"/>
        <w:ind w:left="0" w:right="0" w:firstLine="360"/>
        <w:rPr>
          <w:rFonts w:ascii="Open Sans" w:hAnsi="Open Sans"/>
          <w:b/>
          <w:spacing w:val="2"/>
          <w:shd w:val="clear" w:color="auto" w:fill="FFFFFF"/>
        </w:rPr>
      </w:pPr>
    </w:p>
    <w:p w14:paraId="42BA0566" w14:textId="77777777" w:rsidR="00C210F6" w:rsidRDefault="00C210F6" w:rsidP="00BF6A74">
      <w:pPr>
        <w:spacing w:after="158" w:line="259" w:lineRule="auto"/>
        <w:ind w:left="0" w:right="0" w:firstLine="360"/>
        <w:rPr>
          <w:rFonts w:ascii="Open Sans" w:hAnsi="Open Sans"/>
          <w:b/>
          <w:spacing w:val="2"/>
          <w:shd w:val="clear" w:color="auto" w:fill="FFFFFF"/>
        </w:rPr>
      </w:pPr>
    </w:p>
    <w:p w14:paraId="1AC6B451" w14:textId="2FC95B53" w:rsidR="00494564" w:rsidRPr="00A76A55" w:rsidRDefault="009865C0" w:rsidP="00BF6A74">
      <w:pPr>
        <w:pBdr>
          <w:bottom w:val="single" w:sz="12" w:space="1" w:color="auto"/>
        </w:pBdr>
        <w:spacing w:after="158" w:line="259" w:lineRule="auto"/>
        <w:ind w:left="0" w:right="0" w:firstLine="360"/>
        <w:rPr>
          <w:sz w:val="24"/>
        </w:rPr>
      </w:pPr>
      <w:r w:rsidRPr="009865C0">
        <w:rPr>
          <w:rFonts w:ascii="Open Sans" w:hAnsi="Open Sans"/>
          <w:b/>
          <w:spacing w:val="2"/>
          <w:shd w:val="clear" w:color="auto" w:fill="FFFFFF"/>
        </w:rPr>
        <w:lastRenderedPageBreak/>
        <w:t>Industry</w:t>
      </w:r>
      <w:proofErr w:type="gramStart"/>
      <w:r w:rsidRPr="009865C0">
        <w:rPr>
          <w:rFonts w:ascii="Open Sans" w:hAnsi="Open Sans"/>
          <w:b/>
          <w:spacing w:val="2"/>
          <w:shd w:val="clear" w:color="auto" w:fill="FFFFFF"/>
        </w:rPr>
        <w:t>:</w:t>
      </w:r>
      <w:proofErr w:type="gramEnd"/>
      <w:r>
        <w:rPr>
          <w:rFonts w:ascii="Open Sans" w:hAnsi="Open Sans"/>
          <w:spacing w:val="2"/>
        </w:rPr>
        <w:br/>
      </w:r>
      <w:r>
        <w:rPr>
          <w:rFonts w:ascii="Open Sans" w:hAnsi="Open Sans"/>
          <w:spacing w:val="2"/>
          <w:shd w:val="clear" w:color="auto" w:fill="FFFFFF"/>
        </w:rPr>
        <w:t>The eyewear business is an emerging one, driven by the increase in screen usage, growing awareness towards better eye health, and technological advancements in lenses. From prescription glasses to blue light protection glasses, the market has an extensive range of products. My business would be at the lower end of the spectrum of affordable eyewear and ensure that it caters specifically to students and professionals glued to their digital screens for hours at incredibly affordable prices. The business would expand its client base based on highly competitive prices of an assortment of protective and accessible eyewear while always focusing on superior eye care.</w:t>
      </w:r>
    </w:p>
    <w:p w14:paraId="16AB246F" w14:textId="77777777" w:rsidR="00C210F6" w:rsidRDefault="00C210F6" w:rsidP="00BF6A74">
      <w:pPr>
        <w:spacing w:after="173" w:line="259" w:lineRule="auto"/>
        <w:ind w:left="0" w:right="0" w:firstLine="360"/>
        <w:rPr>
          <w:rFonts w:ascii="Open Sans" w:hAnsi="Open Sans"/>
          <w:b/>
          <w:spacing w:val="2"/>
          <w:shd w:val="clear" w:color="auto" w:fill="FFFFFF"/>
        </w:rPr>
      </w:pPr>
    </w:p>
    <w:p w14:paraId="64C53E9B" w14:textId="3A453A50" w:rsidR="00494564" w:rsidRPr="00A76A55" w:rsidRDefault="009865C0" w:rsidP="00BF6A74">
      <w:pPr>
        <w:spacing w:after="173" w:line="259" w:lineRule="auto"/>
        <w:ind w:left="0" w:right="0" w:firstLine="360"/>
        <w:rPr>
          <w:sz w:val="24"/>
        </w:rPr>
      </w:pPr>
      <w:r w:rsidRPr="009865C0">
        <w:rPr>
          <w:rFonts w:ascii="Open Sans" w:hAnsi="Open Sans"/>
          <w:b/>
          <w:spacing w:val="2"/>
          <w:shd w:val="clear" w:color="auto" w:fill="FFFFFF"/>
        </w:rPr>
        <w:t>Business Objectives</w:t>
      </w:r>
      <w:proofErr w:type="gramStart"/>
      <w:r w:rsidRPr="009865C0">
        <w:rPr>
          <w:rFonts w:ascii="Open Sans" w:hAnsi="Open Sans"/>
          <w:b/>
          <w:spacing w:val="2"/>
          <w:shd w:val="clear" w:color="auto" w:fill="FFFFFF"/>
        </w:rPr>
        <w:t>:</w:t>
      </w:r>
      <w:proofErr w:type="gramEnd"/>
      <w:r>
        <w:rPr>
          <w:rFonts w:ascii="Open Sans" w:hAnsi="Open Sans"/>
          <w:spacing w:val="2"/>
        </w:rPr>
        <w:br/>
      </w:r>
      <w:r>
        <w:rPr>
          <w:rFonts w:ascii="Open Sans" w:hAnsi="Open Sans"/>
          <w:spacing w:val="2"/>
        </w:rPr>
        <w:br/>
      </w:r>
      <w:r w:rsidRPr="009865C0">
        <w:rPr>
          <w:rFonts w:ascii="Open Sans" w:hAnsi="Open Sans"/>
          <w:spacing w:val="2"/>
          <w:u w:val="single"/>
          <w:shd w:val="clear" w:color="auto" w:fill="FFFFFF"/>
        </w:rPr>
        <w:t>Short-term Objectives:</w:t>
      </w:r>
      <w:r>
        <w:rPr>
          <w:rFonts w:ascii="Open Sans" w:hAnsi="Open Sans"/>
          <w:spacing w:val="2"/>
        </w:rPr>
        <w:br/>
      </w:r>
      <w:r>
        <w:rPr>
          <w:rFonts w:ascii="Open Sans" w:hAnsi="Open Sans"/>
          <w:spacing w:val="2"/>
          <w:shd w:val="clear" w:color="auto" w:fill="FFFFFF"/>
        </w:rPr>
        <w:t>To be able to launch the business as well as a website selling low-cost glasses in the first year.</w:t>
      </w:r>
      <w:r>
        <w:rPr>
          <w:rFonts w:ascii="Open Sans" w:hAnsi="Open Sans"/>
          <w:spacing w:val="2"/>
        </w:rPr>
        <w:br/>
      </w:r>
      <w:r>
        <w:rPr>
          <w:rFonts w:ascii="Open Sans" w:hAnsi="Open Sans"/>
          <w:spacing w:val="2"/>
          <w:shd w:val="clear" w:color="auto" w:fill="FFFFFF"/>
        </w:rPr>
        <w:t>To be developing repeat and loyal customers through selling high-quality products at competitive prices.</w:t>
      </w:r>
      <w:r>
        <w:rPr>
          <w:rFonts w:ascii="Open Sans" w:hAnsi="Open Sans"/>
          <w:spacing w:val="2"/>
        </w:rPr>
        <w:br/>
      </w:r>
      <w:r>
        <w:rPr>
          <w:rFonts w:ascii="Open Sans" w:hAnsi="Open Sans"/>
          <w:spacing w:val="2"/>
          <w:shd w:val="clear" w:color="auto" w:fill="FFFFFF"/>
        </w:rPr>
        <w:t>Ensure the sourcing of products from known as well as reputed suppliers for the quality and sustaining steady stock.</w:t>
      </w:r>
      <w:r>
        <w:rPr>
          <w:rFonts w:ascii="Open Sans" w:hAnsi="Open Sans"/>
          <w:spacing w:val="2"/>
        </w:rPr>
        <w:br/>
      </w:r>
      <w:r>
        <w:rPr>
          <w:rFonts w:ascii="Open Sans" w:hAnsi="Open Sans"/>
          <w:spacing w:val="2"/>
          <w:shd w:val="clear" w:color="auto" w:fill="FFFFFF"/>
        </w:rPr>
        <w:t>Brand Promotion through Social media, student groups, and specific ads online to reach the target audience.</w:t>
      </w:r>
      <w:r>
        <w:rPr>
          <w:rFonts w:ascii="Open Sans" w:hAnsi="Open Sans"/>
          <w:spacing w:val="2"/>
        </w:rPr>
        <w:br/>
      </w:r>
      <w:r w:rsidRPr="009865C0">
        <w:rPr>
          <w:rFonts w:ascii="Open Sans" w:hAnsi="Open Sans"/>
          <w:spacing w:val="2"/>
          <w:u w:val="single"/>
          <w:shd w:val="clear" w:color="auto" w:fill="FFFFFF"/>
        </w:rPr>
        <w:t>Long-term Objectives:</w:t>
      </w:r>
      <w:r>
        <w:rPr>
          <w:rFonts w:ascii="Open Sans" w:hAnsi="Open Sans"/>
          <w:spacing w:val="2"/>
        </w:rPr>
        <w:br/>
      </w:r>
      <w:r w:rsidRPr="00E15DAB">
        <w:rPr>
          <w:rFonts w:ascii="Open Sans" w:hAnsi="Open Sans"/>
          <w:i/>
          <w:spacing w:val="2"/>
          <w:u w:val="single"/>
          <w:shd w:val="clear" w:color="auto" w:fill="FFFFFF"/>
        </w:rPr>
        <w:t>Product Line:</w:t>
      </w:r>
      <w:r>
        <w:rPr>
          <w:rFonts w:ascii="Open Sans" w:hAnsi="Open Sans"/>
          <w:spacing w:val="2"/>
        </w:rPr>
        <w:br/>
      </w:r>
      <w:r>
        <w:rPr>
          <w:rFonts w:ascii="Open Sans" w:hAnsi="Open Sans"/>
          <w:spacing w:val="2"/>
          <w:shd w:val="clear" w:color="auto" w:fill="FFFFFF"/>
        </w:rPr>
        <w:t>To expand the product line including specialized lenses like blue light blocking glasses.</w:t>
      </w:r>
      <w:r>
        <w:rPr>
          <w:rFonts w:ascii="Open Sans" w:hAnsi="Open Sans"/>
          <w:spacing w:val="2"/>
        </w:rPr>
        <w:br/>
      </w:r>
      <w:r>
        <w:rPr>
          <w:rFonts w:ascii="Open Sans" w:hAnsi="Open Sans"/>
          <w:spacing w:val="2"/>
          <w:shd w:val="clear" w:color="auto" w:fill="FFFFFF"/>
        </w:rPr>
        <w:t>Open and outlet physical locations in key areas that will increase visibility and accessibility.</w:t>
      </w:r>
      <w:r>
        <w:rPr>
          <w:rFonts w:ascii="Open Sans" w:hAnsi="Open Sans"/>
          <w:spacing w:val="2"/>
        </w:rPr>
        <w:br/>
      </w:r>
      <w:r>
        <w:rPr>
          <w:rFonts w:ascii="Open Sans" w:hAnsi="Open Sans"/>
          <w:spacing w:val="2"/>
          <w:shd w:val="clear" w:color="auto" w:fill="FFFFFF"/>
        </w:rPr>
        <w:t>Establish the brand as a leader in the affordable eyewear industry recognized both for its quality and for value.</w:t>
      </w:r>
      <w:r>
        <w:rPr>
          <w:rFonts w:ascii="Open Sans" w:hAnsi="Open Sans"/>
          <w:spacing w:val="2"/>
        </w:rPr>
        <w:br/>
      </w:r>
      <w:r>
        <w:rPr>
          <w:rFonts w:ascii="Open Sans" w:hAnsi="Open Sans"/>
          <w:spacing w:val="2"/>
          <w:shd w:val="clear" w:color="auto" w:fill="FFFFFF"/>
        </w:rPr>
        <w:t>Continuously innovate eye wear technology with the latest lens options at competitive prices.</w:t>
      </w:r>
      <w:r>
        <w:rPr>
          <w:rFonts w:ascii="Open Sans" w:hAnsi="Open Sans"/>
          <w:spacing w:val="2"/>
        </w:rPr>
        <w:br/>
      </w:r>
      <w:r>
        <w:rPr>
          <w:rFonts w:ascii="Open Sans" w:hAnsi="Open Sans"/>
          <w:spacing w:val="2"/>
          <w:shd w:val="clear" w:color="auto" w:fill="FFFFFF"/>
        </w:rPr>
        <w:t>Location:</w:t>
      </w:r>
      <w:r>
        <w:rPr>
          <w:rFonts w:ascii="Open Sans" w:hAnsi="Open Sans"/>
          <w:spacing w:val="2"/>
        </w:rPr>
        <w:br/>
      </w:r>
      <w:r>
        <w:rPr>
          <w:rFonts w:ascii="Open Sans" w:hAnsi="Open Sans"/>
          <w:spacing w:val="2"/>
          <w:shd w:val="clear" w:color="auto" w:fill="FFFFFF"/>
        </w:rPr>
        <w:t>The business will begin as an online-based store, so it is easy for customers to visit and order eyewear through a user-friendly e-commerce platform. The initial advantage this structure provides is reduced overhead costs in the near term and a more geographically dispersed reach. In the long term, as the business expands and demand increases, it can begin to open brick-and-mortar retail establishments in select cities to facilitate in-person fittings and consultations.</w:t>
      </w:r>
    </w:p>
    <w:p w14:paraId="3A5C3F11" w14:textId="77777777" w:rsidR="00E15DAB" w:rsidRDefault="00E15DAB" w:rsidP="00F81996">
      <w:pPr>
        <w:spacing w:after="276"/>
        <w:ind w:left="360" w:right="45" w:firstLine="0"/>
        <w:rPr>
          <w:b/>
          <w:sz w:val="24"/>
        </w:rPr>
      </w:pPr>
    </w:p>
    <w:p w14:paraId="7FEC4E42" w14:textId="77777777" w:rsidR="00E15DAB" w:rsidRDefault="00E15DAB" w:rsidP="00F81996">
      <w:pPr>
        <w:spacing w:after="276"/>
        <w:ind w:left="360" w:right="45" w:firstLine="0"/>
        <w:rPr>
          <w:b/>
          <w:sz w:val="24"/>
        </w:rPr>
      </w:pPr>
    </w:p>
    <w:p w14:paraId="27832713" w14:textId="77777777" w:rsidR="00E15DAB" w:rsidRDefault="00E15DAB" w:rsidP="00F81996">
      <w:pPr>
        <w:spacing w:after="276"/>
        <w:ind w:left="360" w:right="45" w:firstLine="0"/>
        <w:rPr>
          <w:b/>
          <w:sz w:val="24"/>
        </w:rPr>
      </w:pPr>
    </w:p>
    <w:p w14:paraId="6D7EC95C" w14:textId="77777777" w:rsidR="00E15DAB" w:rsidRDefault="00E15DAB" w:rsidP="00F81996">
      <w:pPr>
        <w:spacing w:after="276"/>
        <w:ind w:left="360" w:right="45" w:firstLine="0"/>
        <w:rPr>
          <w:b/>
          <w:sz w:val="24"/>
        </w:rPr>
      </w:pPr>
    </w:p>
    <w:p w14:paraId="5F4E0829" w14:textId="77777777" w:rsidR="00E27136" w:rsidRDefault="00E27136" w:rsidP="00F81996">
      <w:pPr>
        <w:spacing w:after="276"/>
        <w:ind w:left="360" w:right="45" w:firstLine="0"/>
        <w:rPr>
          <w:b/>
          <w:sz w:val="24"/>
        </w:rPr>
      </w:pPr>
    </w:p>
    <w:p w14:paraId="638BD137" w14:textId="77777777" w:rsidR="00E27136" w:rsidRDefault="00E27136" w:rsidP="00F81996">
      <w:pPr>
        <w:spacing w:after="276"/>
        <w:ind w:left="360" w:right="45" w:firstLine="0"/>
        <w:rPr>
          <w:b/>
          <w:sz w:val="24"/>
        </w:rPr>
      </w:pPr>
    </w:p>
    <w:p w14:paraId="2957E2DF" w14:textId="77777777" w:rsidR="00E27136" w:rsidRDefault="00E27136" w:rsidP="00F81996">
      <w:pPr>
        <w:spacing w:after="276"/>
        <w:ind w:left="360" w:right="45" w:firstLine="0"/>
        <w:rPr>
          <w:b/>
          <w:sz w:val="24"/>
        </w:rPr>
      </w:pPr>
    </w:p>
    <w:p w14:paraId="3EE6D65A" w14:textId="77777777" w:rsidR="00E27136" w:rsidRDefault="00E27136" w:rsidP="00F81996">
      <w:pPr>
        <w:spacing w:after="276"/>
        <w:ind w:left="360" w:right="45" w:firstLine="0"/>
        <w:rPr>
          <w:b/>
          <w:sz w:val="24"/>
        </w:rPr>
      </w:pPr>
    </w:p>
    <w:p w14:paraId="785F4B83" w14:textId="77777777" w:rsidR="00E15DAB" w:rsidRDefault="00E15DAB" w:rsidP="00BF6A74">
      <w:pPr>
        <w:spacing w:after="98" w:line="259" w:lineRule="auto"/>
        <w:ind w:left="360" w:right="0" w:firstLine="360"/>
      </w:pPr>
      <w:r>
        <w:rPr>
          <w:rStyle w:val="Strong"/>
        </w:rPr>
        <w:lastRenderedPageBreak/>
        <w:t>Competitive Advantage:</w:t>
      </w:r>
      <w:r>
        <w:br/>
      </w:r>
    </w:p>
    <w:p w14:paraId="6423D51E" w14:textId="7AE0D699" w:rsidR="00494564" w:rsidRPr="00F81996" w:rsidRDefault="00E15DAB" w:rsidP="00F81996">
      <w:pPr>
        <w:spacing w:after="98" w:line="259" w:lineRule="auto"/>
        <w:ind w:left="360" w:right="0" w:firstLine="0"/>
        <w:rPr>
          <w:sz w:val="24"/>
        </w:rPr>
      </w:pPr>
      <w:r>
        <w:t>Our business will distinguish itself by offering cutting-edge eyewear. Each product not only protects against harmful blue light but also features a removable inbuilt system, enabling easy upgrades and adaptability to future technologies. Made from lightweight, durable, and safe materials, all products guarantee long-term comfort. Our unique blend of innovation, sustainability, and flexibility sets us apart from traditional eyewear brands, offering exceptional solutions for modern users.</w:t>
      </w:r>
      <w:r w:rsidR="00BF6A74" w:rsidRPr="00A76A55">
        <w:rPr>
          <w:noProof/>
        </w:rPr>
        <mc:AlternateContent>
          <mc:Choice Requires="wpg">
            <w:drawing>
              <wp:inline distT="0" distB="0" distL="0" distR="0" wp14:anchorId="3DA59467" wp14:editId="143AFE0D">
                <wp:extent cx="5944870" cy="20447"/>
                <wp:effectExtent l="0" t="0" r="0" b="0"/>
                <wp:docPr id="12127" name="Group 12127"/>
                <wp:cNvGraphicFramePr/>
                <a:graphic xmlns:a="http://schemas.openxmlformats.org/drawingml/2006/main">
                  <a:graphicData uri="http://schemas.microsoft.com/office/word/2010/wordprocessingGroup">
                    <wpg:wgp>
                      <wpg:cNvGrpSpPr/>
                      <wpg:grpSpPr>
                        <a:xfrm>
                          <a:off x="0" y="0"/>
                          <a:ext cx="5944870" cy="20447"/>
                          <a:chOff x="0" y="0"/>
                          <a:chExt cx="5944870" cy="20447"/>
                        </a:xfrm>
                      </wpg:grpSpPr>
                      <wps:wsp>
                        <wps:cNvPr id="15053" name="Shape 15053"/>
                        <wps:cNvSpPr/>
                        <wps:spPr>
                          <a:xfrm>
                            <a:off x="0" y="0"/>
                            <a:ext cx="5943600" cy="19685"/>
                          </a:xfrm>
                          <a:custGeom>
                            <a:avLst/>
                            <a:gdLst/>
                            <a:ahLst/>
                            <a:cxnLst/>
                            <a:rect l="0" t="0" r="0" b="0"/>
                            <a:pathLst>
                              <a:path w="5943600" h="19685">
                                <a:moveTo>
                                  <a:pt x="0" y="0"/>
                                </a:moveTo>
                                <a:lnTo>
                                  <a:pt x="5943600" y="0"/>
                                </a:lnTo>
                                <a:lnTo>
                                  <a:pt x="5943600" y="19685"/>
                                </a:lnTo>
                                <a:lnTo>
                                  <a:pt x="0" y="1968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5054" name="Shape 15054"/>
                        <wps:cNvSpPr/>
                        <wps:spPr>
                          <a:xfrm>
                            <a:off x="305" y="63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5055" name="Shape 15055"/>
                        <wps:cNvSpPr/>
                        <wps:spPr>
                          <a:xfrm>
                            <a:off x="3353" y="635"/>
                            <a:ext cx="5938393" cy="9144"/>
                          </a:xfrm>
                          <a:custGeom>
                            <a:avLst/>
                            <a:gdLst/>
                            <a:ahLst/>
                            <a:cxnLst/>
                            <a:rect l="0" t="0" r="0" b="0"/>
                            <a:pathLst>
                              <a:path w="5938393" h="9144">
                                <a:moveTo>
                                  <a:pt x="0" y="0"/>
                                </a:moveTo>
                                <a:lnTo>
                                  <a:pt x="5938393" y="0"/>
                                </a:lnTo>
                                <a:lnTo>
                                  <a:pt x="5938393"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5056" name="Shape 15056"/>
                        <wps:cNvSpPr/>
                        <wps:spPr>
                          <a:xfrm>
                            <a:off x="5941822" y="63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5057" name="Shape 15057"/>
                        <wps:cNvSpPr/>
                        <wps:spPr>
                          <a:xfrm>
                            <a:off x="305" y="3683"/>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5058" name="Shape 15058"/>
                        <wps:cNvSpPr/>
                        <wps:spPr>
                          <a:xfrm>
                            <a:off x="5941822" y="3683"/>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5059" name="Shape 15059"/>
                        <wps:cNvSpPr/>
                        <wps:spPr>
                          <a:xfrm>
                            <a:off x="305" y="1739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5060" name="Shape 15060"/>
                        <wps:cNvSpPr/>
                        <wps:spPr>
                          <a:xfrm>
                            <a:off x="3353" y="17399"/>
                            <a:ext cx="5938393" cy="9144"/>
                          </a:xfrm>
                          <a:custGeom>
                            <a:avLst/>
                            <a:gdLst/>
                            <a:ahLst/>
                            <a:cxnLst/>
                            <a:rect l="0" t="0" r="0" b="0"/>
                            <a:pathLst>
                              <a:path w="5938393" h="9144">
                                <a:moveTo>
                                  <a:pt x="0" y="0"/>
                                </a:moveTo>
                                <a:lnTo>
                                  <a:pt x="5938393" y="0"/>
                                </a:lnTo>
                                <a:lnTo>
                                  <a:pt x="5938393"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5061" name="Shape 15061"/>
                        <wps:cNvSpPr/>
                        <wps:spPr>
                          <a:xfrm>
                            <a:off x="5941822" y="1739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group w14:anchorId="6D3ED807" id="Group 12127" o:spid="_x0000_s1026" style="width:468.1pt;height:1.6pt;mso-position-horizontal-relative:char;mso-position-vertical-relative:line" coordsize="59448,2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">
                <v:shape id="Shape 15053" o:spid="_x0000_s1027" style="position:absolute;width:59436;height:196;visibility:visible;mso-wrap-style:square;v-text-anchor:top" coordsize="5943600,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" path="m,l5943600,r,19685l,19685,,e" fillcolor="#a0a0a0" stroked="f" strokeweight="0">
                  <v:stroke miterlimit="83231f" joinstyle="miter"/>
                  <v:path arrowok="t" textboxrect="0,0,5943600,19685"/>
                </v:shape>
                <v:shape id="Shape 15054" o:spid="_x0000_s1028" style="position:absolute;left:3;top:6;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" path="m,l9144,r,9144l,9144,,e" fillcolor="#a0a0a0" stroked="f" strokeweight="0">
                  <v:stroke miterlimit="83231f" joinstyle="miter"/>
                  <v:path arrowok="t" textboxrect="0,0,9144,9144"/>
                </v:shape>
                <v:shape id="Shape 15055" o:spid="_x0000_s1029" style="position:absolute;left:33;top:6;width:59384;height:91;visibility:visible;mso-wrap-style:square;v-text-anchor:top" coordsize="593839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" path="m,l5938393,r,9144l,9144,,e" fillcolor="#a0a0a0" stroked="f" strokeweight="0">
                  <v:stroke miterlimit="83231f" joinstyle="miter"/>
                  <v:path arrowok="t" textboxrect="0,0,5938393,9144"/>
                </v:shape>
                <v:shape id="Shape 15056" o:spid="_x0000_s1030" style="position:absolute;left:59418;top:6;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" path="m,l9144,r,9144l,9144,,e" fillcolor="#a0a0a0" stroked="f" strokeweight="0">
                  <v:stroke miterlimit="83231f" joinstyle="miter"/>
                  <v:path arrowok="t" textboxrect="0,0,9144,9144"/>
                </v:shape>
                <v:shape id="Shape 15057" o:spid="_x0000_s1031" style="position:absolute;left:3;top:36;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" path="m,l9144,r,13716l,13716,,e" fillcolor="#a0a0a0" stroked="f" strokeweight="0">
                  <v:stroke miterlimit="83231f" joinstyle="miter"/>
                  <v:path arrowok="t" textboxrect="0,0,9144,13716"/>
                </v:shape>
                <v:shape id="Shape 15058" o:spid="_x0000_s1032" style="position:absolute;left:59418;top:36;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" path="m,l9144,r,13716l,13716,,e" fillcolor="#e3e3e3" stroked="f" strokeweight="0">
                  <v:stroke miterlimit="83231f" joinstyle="miter"/>
                  <v:path arrowok="t" textboxrect="0,0,9144,13716"/>
                </v:shape>
                <v:shape id="Shape 15059" o:spid="_x0000_s1033" style="position:absolute;left:3;top:173;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" path="m,l9144,r,9144l,9144,,e" fillcolor="#e3e3e3" stroked="f" strokeweight="0">
                  <v:stroke miterlimit="83231f" joinstyle="miter"/>
                  <v:path arrowok="t" textboxrect="0,0,9144,9144"/>
                </v:shape>
                <v:shape id="Shape 15060" o:spid="_x0000_s1034" style="position:absolute;left:33;top:173;width:59384;height:92;visibility:visible;mso-wrap-style:square;v-text-anchor:top" coordsize="593839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" path="m,l5938393,r,9144l,9144,,e" fillcolor="#e3e3e3" stroked="f" strokeweight="0">
                  <v:stroke miterlimit="83231f" joinstyle="miter"/>
                  <v:path arrowok="t" textboxrect="0,0,5938393,9144"/>
                </v:shape>
                <v:shape id="Shape 15061" o:spid="_x0000_s1035" style="position:absolute;left:59418;top:173;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" path="m,l9144,r,9144l,9144,,e" fillcolor="#e3e3e3" stroked="f" strokeweight="0">
                  <v:stroke miterlimit="83231f" joinstyle="miter"/>
                  <v:path arrowok="t" textboxrect="0,0,9144,9144"/>
                </v:shape>
                <w10:anchorlock/>
              </v:group>
            </w:pict>
          </mc:Fallback>
        </mc:AlternateContent>
      </w:r>
    </w:p>
    <w:p w14:paraId="558B8DB6" w14:textId="664A0DA9" w:rsidR="00494564" w:rsidRPr="00A76A55" w:rsidRDefault="00494564" w:rsidP="00F81996">
      <w:pPr>
        <w:spacing w:after="160" w:line="259" w:lineRule="auto"/>
        <w:ind w:left="0" w:right="0" w:firstLine="0"/>
        <w:rPr>
          <w:sz w:val="24"/>
        </w:rPr>
      </w:pPr>
    </w:p>
    <w:p w14:paraId="2CE318D9" w14:textId="77777777" w:rsidR="00E15DAB" w:rsidRDefault="00E15DAB" w:rsidP="00E15DAB">
      <w:pPr>
        <w:spacing w:after="160"/>
        <w:ind w:left="360" w:right="45" w:firstLine="360"/>
      </w:pPr>
      <w:r>
        <w:rPr>
          <w:rStyle w:val="Strong"/>
        </w:rPr>
        <w:t>Target Market:</w:t>
      </w:r>
      <w:r>
        <w:br/>
        <w:t>Our business will distinguish itself by offering cutting-edge eyewear that protects against harmful blue light and features removable inbuilt systems for easy upgrades. These products are designed for tech-savvy professionals, students, and frequent computer users aged 18 to 45. Our eyewear caters to customers from middle to high-income groups in urban and semi-urban areas who value innovative, health-conscious products. To alleviate concerns about eye strain and fatigue from prolonged screen use, our eyewear is made from high-quality, breathable materials. Our products promote better overall wellness by reducing screen exposure and providing comfort during extended use. This unique blend of innovation, sustainability, and flexibility positions us as leaders in the eyewear market, delivering affordable, high-tech solutions that enhance digital wellness.</w:t>
      </w:r>
    </w:p>
    <w:p w14:paraId="36880755" w14:textId="76D601FB" w:rsidR="00494564" w:rsidRPr="00A76A55" w:rsidRDefault="00E15DAB" w:rsidP="00E15DAB">
      <w:pPr>
        <w:spacing w:after="158" w:line="259" w:lineRule="auto"/>
        <w:ind w:left="360" w:right="0" w:firstLine="360"/>
        <w:rPr>
          <w:sz w:val="24"/>
        </w:rPr>
      </w:pPr>
      <w:r>
        <w:rPr>
          <w:rStyle w:val="Strong"/>
        </w:rPr>
        <w:t>Market Needs:</w:t>
      </w:r>
      <w:r>
        <w:br/>
        <w:t>The increasing dependence on digital screens in daily life has led to a rise in eye strain, headaches, and fatigue caused by blue light exposure. There is a growing demand for affordable, high-quality eyewear solutions that address these issues while also offering a balance of style, comfort, and functionality. Our business aims to meet these needs by offering advanced eyewear that reduces eye strain and enhances visual clarity. These products will not only protect users' eyes but also provide a convenient and sustainable solution for modern digital lifestyles</w:t>
      </w:r>
    </w:p>
    <w:p w14:paraId="3BB20D30" w14:textId="5BE72C03" w:rsidR="00494564" w:rsidRDefault="00E15DAB" w:rsidP="00BF6A74">
      <w:pPr>
        <w:spacing w:after="0" w:line="259" w:lineRule="auto"/>
        <w:ind w:left="360" w:right="0" w:firstLine="360"/>
      </w:pPr>
      <w:r>
        <w:rPr>
          <w:rStyle w:val="Strong"/>
        </w:rPr>
        <w:t>Market Trends:</w:t>
      </w:r>
      <w:r>
        <w:br/>
        <w:t>The eyewear industry is rapidly evolving, with several key trends shaping its future. The increasing use of digital devices has heightened awareness of blue light protection and anti-fatigue eyewear, creating a significant demand for computer glasses and specialty lenses. Additionally, consumers are gravitating toward eco-friendly and sustainable products, driving the development of environmentally conscious eyewear options. As consumers seek both fashionable and functional eyewear, the industry is expected to experience significant growth, particularly in the areas of high-quality, health-focused eyewear. This opens up ample opportunity for our business to thrive.</w:t>
      </w:r>
    </w:p>
    <w:p w14:paraId="0B70FB42" w14:textId="77777777" w:rsidR="00E15DAB" w:rsidRDefault="00E15DAB" w:rsidP="00E15DAB">
      <w:pPr>
        <w:spacing w:after="0" w:line="259" w:lineRule="auto"/>
        <w:ind w:left="360" w:right="0" w:firstLine="0"/>
        <w:rPr>
          <w:sz w:val="24"/>
        </w:rPr>
      </w:pPr>
    </w:p>
    <w:p w14:paraId="0863B991" w14:textId="77777777" w:rsidR="00E15DAB" w:rsidRDefault="00E15DAB" w:rsidP="00E15DAB">
      <w:pPr>
        <w:spacing w:after="0" w:line="259" w:lineRule="auto"/>
        <w:ind w:left="360" w:right="0" w:firstLine="0"/>
        <w:rPr>
          <w:sz w:val="24"/>
        </w:rPr>
      </w:pPr>
    </w:p>
    <w:p w14:paraId="74D2B80E" w14:textId="77777777" w:rsidR="00E15DAB" w:rsidRDefault="00E15DAB" w:rsidP="00E15DAB">
      <w:pPr>
        <w:spacing w:after="0" w:line="259" w:lineRule="auto"/>
        <w:ind w:left="360" w:right="0" w:firstLine="0"/>
        <w:rPr>
          <w:sz w:val="24"/>
        </w:rPr>
      </w:pPr>
    </w:p>
    <w:p w14:paraId="52EBDCC2" w14:textId="77777777" w:rsidR="00E15DAB" w:rsidRDefault="00E15DAB" w:rsidP="00E15DAB">
      <w:pPr>
        <w:spacing w:after="0" w:line="259" w:lineRule="auto"/>
        <w:ind w:left="360" w:right="0" w:firstLine="0"/>
        <w:rPr>
          <w:sz w:val="24"/>
        </w:rPr>
      </w:pPr>
    </w:p>
    <w:p w14:paraId="3D80D911" w14:textId="77777777" w:rsidR="00E15DAB" w:rsidRDefault="00E15DAB" w:rsidP="00E15DAB">
      <w:pPr>
        <w:spacing w:after="0" w:line="259" w:lineRule="auto"/>
        <w:ind w:left="360" w:right="0" w:firstLine="0"/>
        <w:rPr>
          <w:sz w:val="24"/>
        </w:rPr>
      </w:pPr>
    </w:p>
    <w:p w14:paraId="13142BCF" w14:textId="77777777" w:rsidR="00E15DAB" w:rsidRDefault="00E15DAB" w:rsidP="00E15DAB">
      <w:pPr>
        <w:spacing w:after="0" w:line="259" w:lineRule="auto"/>
        <w:ind w:left="360" w:right="0" w:firstLine="0"/>
        <w:rPr>
          <w:sz w:val="24"/>
        </w:rPr>
      </w:pPr>
    </w:p>
    <w:p w14:paraId="07E15462" w14:textId="77777777" w:rsidR="00E15DAB" w:rsidRDefault="00E15DAB" w:rsidP="00E15DAB">
      <w:pPr>
        <w:spacing w:after="0" w:line="259" w:lineRule="auto"/>
        <w:ind w:left="360" w:right="0" w:firstLine="0"/>
        <w:rPr>
          <w:sz w:val="24"/>
        </w:rPr>
      </w:pPr>
    </w:p>
    <w:p w14:paraId="6A6EDF35" w14:textId="77777777" w:rsidR="00E15DAB" w:rsidRDefault="00E15DAB" w:rsidP="00E15DAB">
      <w:pPr>
        <w:spacing w:after="0" w:line="259" w:lineRule="auto"/>
        <w:ind w:left="360" w:right="0" w:firstLine="0"/>
        <w:rPr>
          <w:sz w:val="24"/>
        </w:rPr>
      </w:pPr>
    </w:p>
    <w:p w14:paraId="3A75E984" w14:textId="77777777" w:rsidR="00E15DAB" w:rsidRDefault="00E15DAB" w:rsidP="00E15DAB">
      <w:pPr>
        <w:spacing w:after="0" w:line="259" w:lineRule="auto"/>
        <w:ind w:left="360" w:right="0" w:firstLine="0"/>
        <w:rPr>
          <w:sz w:val="24"/>
        </w:rPr>
      </w:pPr>
    </w:p>
    <w:p w14:paraId="1A0E79B4" w14:textId="77777777" w:rsidR="00E15DAB" w:rsidRPr="00A76A55" w:rsidRDefault="00E15DAB" w:rsidP="00E15DAB">
      <w:pPr>
        <w:spacing w:after="0" w:line="259" w:lineRule="auto"/>
        <w:ind w:left="360" w:right="0" w:firstLine="0"/>
        <w:rPr>
          <w:sz w:val="24"/>
        </w:rPr>
      </w:pPr>
    </w:p>
    <w:p w14:paraId="0397143B" w14:textId="77777777" w:rsidR="00E15DAB" w:rsidRPr="00E15DAB" w:rsidRDefault="00E15DAB" w:rsidP="00BF6A74">
      <w:pPr>
        <w:spacing w:after="160" w:line="259" w:lineRule="auto"/>
        <w:ind w:left="0" w:right="0" w:firstLine="720"/>
        <w:rPr>
          <w:b/>
          <w:sz w:val="24"/>
        </w:rPr>
      </w:pPr>
      <w:r w:rsidRPr="00E15DAB">
        <w:rPr>
          <w:b/>
          <w:sz w:val="24"/>
        </w:rPr>
        <w:lastRenderedPageBreak/>
        <w:t>Competitive Analysis:</w:t>
      </w:r>
    </w:p>
    <w:p w14:paraId="55EFC29F" w14:textId="77777777" w:rsidR="00E15DAB" w:rsidRPr="004F4BCB" w:rsidRDefault="00E15DAB" w:rsidP="00E15DAB">
      <w:pPr>
        <w:spacing w:after="160" w:line="259" w:lineRule="auto"/>
        <w:ind w:left="0" w:right="0" w:firstLine="0"/>
        <w:rPr>
          <w:sz w:val="24"/>
        </w:rPr>
      </w:pPr>
      <w:r w:rsidRPr="004F4BCB">
        <w:rPr>
          <w:sz w:val="24"/>
        </w:rPr>
        <w:t xml:space="preserve">The eyewear market major competitors are </w:t>
      </w:r>
      <w:proofErr w:type="spellStart"/>
      <w:r w:rsidRPr="004F4BCB">
        <w:rPr>
          <w:sz w:val="24"/>
        </w:rPr>
        <w:t>Warby</w:t>
      </w:r>
      <w:proofErr w:type="spellEnd"/>
      <w:r w:rsidRPr="004F4BCB">
        <w:rPr>
          <w:sz w:val="24"/>
        </w:rPr>
        <w:t xml:space="preserve"> Parker, </w:t>
      </w:r>
      <w:proofErr w:type="spellStart"/>
      <w:r w:rsidRPr="004F4BCB">
        <w:rPr>
          <w:sz w:val="24"/>
        </w:rPr>
        <w:t>Lenskart</w:t>
      </w:r>
      <w:proofErr w:type="spellEnd"/>
      <w:r w:rsidRPr="004F4BCB">
        <w:rPr>
          <w:sz w:val="24"/>
        </w:rPr>
        <w:t>, and Ray-Ban. The key strengths and weaknesses of each company are as follows:</w:t>
      </w:r>
    </w:p>
    <w:p w14:paraId="6A0A2786" w14:textId="77777777" w:rsidR="00E15DAB" w:rsidRPr="00E15DAB" w:rsidRDefault="00E15DAB" w:rsidP="00E15DAB">
      <w:pPr>
        <w:spacing w:after="160" w:line="259" w:lineRule="auto"/>
        <w:ind w:left="0" w:right="0" w:firstLine="0"/>
        <w:rPr>
          <w:b/>
          <w:sz w:val="24"/>
        </w:rPr>
      </w:pPr>
    </w:p>
    <w:p w14:paraId="229B30C0" w14:textId="77777777" w:rsidR="00E15DAB" w:rsidRPr="00E15DAB" w:rsidRDefault="00E15DAB" w:rsidP="00E15DAB">
      <w:pPr>
        <w:spacing w:after="160" w:line="259" w:lineRule="auto"/>
        <w:ind w:left="0" w:right="0" w:firstLine="0"/>
        <w:rPr>
          <w:b/>
          <w:sz w:val="24"/>
        </w:rPr>
      </w:pPr>
      <w:r w:rsidRPr="00E15DAB">
        <w:rPr>
          <w:b/>
          <w:sz w:val="24"/>
        </w:rPr>
        <w:t>Warby Parker:</w:t>
      </w:r>
    </w:p>
    <w:p w14:paraId="36A9ECE6" w14:textId="77777777" w:rsidR="00E15DAB" w:rsidRPr="00E15DAB" w:rsidRDefault="00E15DAB" w:rsidP="00E15DAB">
      <w:pPr>
        <w:spacing w:after="160" w:line="259" w:lineRule="auto"/>
        <w:ind w:left="0" w:right="0" w:firstLine="0"/>
        <w:rPr>
          <w:b/>
          <w:sz w:val="24"/>
        </w:rPr>
      </w:pPr>
      <w:r w:rsidRPr="00E15DAB">
        <w:rPr>
          <w:b/>
          <w:sz w:val="24"/>
        </w:rPr>
        <w:t xml:space="preserve">Strengths: </w:t>
      </w:r>
      <w:r w:rsidRPr="004F4BCB">
        <w:rPr>
          <w:sz w:val="24"/>
        </w:rPr>
        <w:t>Very strong in the online platform, low-priced, and fashionable with trendy design</w:t>
      </w:r>
      <w:r w:rsidRPr="00E15DAB">
        <w:rPr>
          <w:b/>
          <w:sz w:val="24"/>
        </w:rPr>
        <w:t>.</w:t>
      </w:r>
    </w:p>
    <w:p w14:paraId="2FF20168" w14:textId="77777777" w:rsidR="00E15DAB" w:rsidRPr="00E15DAB" w:rsidRDefault="00E15DAB" w:rsidP="00E15DAB">
      <w:pPr>
        <w:spacing w:after="160" w:line="259" w:lineRule="auto"/>
        <w:ind w:left="0" w:right="0" w:firstLine="0"/>
        <w:rPr>
          <w:b/>
          <w:sz w:val="24"/>
        </w:rPr>
      </w:pPr>
      <w:r w:rsidRPr="00E15DAB">
        <w:rPr>
          <w:b/>
          <w:sz w:val="24"/>
        </w:rPr>
        <w:t xml:space="preserve">Weaknesses: </w:t>
      </w:r>
      <w:r w:rsidRPr="004F4BCB">
        <w:rPr>
          <w:sz w:val="24"/>
        </w:rPr>
        <w:t>Still does not concentrate on durability and comfort issues, and not focusing on the functionality-based features.</w:t>
      </w:r>
    </w:p>
    <w:p w14:paraId="722CC20D" w14:textId="77777777" w:rsidR="00E15DAB" w:rsidRPr="00E15DAB" w:rsidRDefault="00E15DAB" w:rsidP="00E15DAB">
      <w:pPr>
        <w:spacing w:after="160" w:line="259" w:lineRule="auto"/>
        <w:ind w:left="0" w:right="0" w:firstLine="0"/>
        <w:rPr>
          <w:b/>
          <w:sz w:val="24"/>
        </w:rPr>
      </w:pPr>
    </w:p>
    <w:p w14:paraId="3A1D73AB" w14:textId="77777777" w:rsidR="00E15DAB" w:rsidRPr="00E15DAB" w:rsidRDefault="00E15DAB" w:rsidP="00E15DAB">
      <w:pPr>
        <w:spacing w:after="160" w:line="259" w:lineRule="auto"/>
        <w:ind w:left="0" w:right="0" w:firstLine="0"/>
        <w:rPr>
          <w:b/>
          <w:sz w:val="24"/>
        </w:rPr>
      </w:pPr>
      <w:proofErr w:type="spellStart"/>
      <w:r w:rsidRPr="00E15DAB">
        <w:rPr>
          <w:b/>
          <w:sz w:val="24"/>
        </w:rPr>
        <w:t>Lenskart</w:t>
      </w:r>
      <w:proofErr w:type="spellEnd"/>
      <w:r w:rsidRPr="00E15DAB">
        <w:rPr>
          <w:b/>
          <w:sz w:val="24"/>
        </w:rPr>
        <w:t>:</w:t>
      </w:r>
    </w:p>
    <w:p w14:paraId="16EB4635" w14:textId="77777777" w:rsidR="00E15DAB" w:rsidRPr="00E15DAB" w:rsidRDefault="00E15DAB" w:rsidP="00E15DAB">
      <w:pPr>
        <w:spacing w:after="160" w:line="259" w:lineRule="auto"/>
        <w:ind w:left="0" w:right="0" w:firstLine="0"/>
        <w:rPr>
          <w:b/>
          <w:sz w:val="24"/>
        </w:rPr>
      </w:pPr>
      <w:r w:rsidRPr="00E15DAB">
        <w:rPr>
          <w:b/>
          <w:sz w:val="24"/>
        </w:rPr>
        <w:t>Strengths</w:t>
      </w:r>
      <w:r w:rsidRPr="004F4BCB">
        <w:rPr>
          <w:sz w:val="24"/>
        </w:rPr>
        <w:t>: Wide range of products, high digital reach and affordable for the price-conscious customers.</w:t>
      </w:r>
    </w:p>
    <w:p w14:paraId="5AF125FC" w14:textId="77777777" w:rsidR="00E15DAB" w:rsidRPr="00E15DAB" w:rsidRDefault="00E15DAB" w:rsidP="00E15DAB">
      <w:pPr>
        <w:spacing w:after="160" w:line="259" w:lineRule="auto"/>
        <w:ind w:left="0" w:right="0" w:firstLine="0"/>
        <w:rPr>
          <w:b/>
          <w:sz w:val="24"/>
        </w:rPr>
      </w:pPr>
      <w:r w:rsidRPr="00E15DAB">
        <w:rPr>
          <w:b/>
          <w:sz w:val="24"/>
        </w:rPr>
        <w:t>Weaknesses</w:t>
      </w:r>
      <w:r w:rsidRPr="004F4BCB">
        <w:rPr>
          <w:sz w:val="24"/>
        </w:rPr>
        <w:t>: Primarily focused on lower price but not on stylish, durable options, or innovative design.</w:t>
      </w:r>
    </w:p>
    <w:p w14:paraId="704B205E" w14:textId="77777777" w:rsidR="00E15DAB" w:rsidRPr="00E15DAB" w:rsidRDefault="00E15DAB" w:rsidP="00E15DAB">
      <w:pPr>
        <w:spacing w:after="160" w:line="259" w:lineRule="auto"/>
        <w:ind w:left="0" w:right="0" w:firstLine="0"/>
        <w:rPr>
          <w:b/>
          <w:sz w:val="24"/>
        </w:rPr>
      </w:pPr>
    </w:p>
    <w:p w14:paraId="0D259E9A" w14:textId="77777777" w:rsidR="00E15DAB" w:rsidRPr="00E15DAB" w:rsidRDefault="00E15DAB" w:rsidP="00BF6A74">
      <w:pPr>
        <w:spacing w:after="160" w:line="259" w:lineRule="auto"/>
        <w:ind w:left="0" w:right="0" w:firstLine="720"/>
        <w:rPr>
          <w:b/>
          <w:sz w:val="24"/>
        </w:rPr>
      </w:pPr>
      <w:r w:rsidRPr="00E15DAB">
        <w:rPr>
          <w:b/>
          <w:sz w:val="24"/>
        </w:rPr>
        <w:t>Ray-Ban:</w:t>
      </w:r>
    </w:p>
    <w:p w14:paraId="77423583" w14:textId="77777777" w:rsidR="00E15DAB" w:rsidRPr="00E15DAB" w:rsidRDefault="00E15DAB" w:rsidP="00E15DAB">
      <w:pPr>
        <w:spacing w:after="160" w:line="259" w:lineRule="auto"/>
        <w:ind w:left="0" w:right="0" w:firstLine="0"/>
        <w:rPr>
          <w:b/>
          <w:sz w:val="24"/>
        </w:rPr>
      </w:pPr>
      <w:r w:rsidRPr="00E15DAB">
        <w:rPr>
          <w:b/>
          <w:sz w:val="24"/>
        </w:rPr>
        <w:t>Strengths</w:t>
      </w:r>
      <w:r w:rsidRPr="004F4BCB">
        <w:rPr>
          <w:sz w:val="24"/>
        </w:rPr>
        <w:t>: Repute of the brand, good quality material, and fashionable iconic designs.</w:t>
      </w:r>
    </w:p>
    <w:p w14:paraId="420BCBF0" w14:textId="77777777" w:rsidR="00E15DAB" w:rsidRPr="00E15DAB" w:rsidRDefault="00E15DAB" w:rsidP="00E15DAB">
      <w:pPr>
        <w:spacing w:after="160" w:line="259" w:lineRule="auto"/>
        <w:ind w:left="0" w:right="0" w:firstLine="0"/>
        <w:rPr>
          <w:b/>
          <w:sz w:val="24"/>
        </w:rPr>
      </w:pPr>
      <w:r w:rsidRPr="00E15DAB">
        <w:rPr>
          <w:b/>
          <w:sz w:val="24"/>
        </w:rPr>
        <w:t xml:space="preserve">Weaknesses: </w:t>
      </w:r>
      <w:r w:rsidRPr="004F4BCB">
        <w:rPr>
          <w:sz w:val="24"/>
        </w:rPr>
        <w:t>Product is pricey. Not very diversified in styles either to satisfy different needs of customers and preferences.</w:t>
      </w:r>
    </w:p>
    <w:p w14:paraId="599B9F03" w14:textId="77777777" w:rsidR="00E15DAB" w:rsidRPr="00E15DAB" w:rsidRDefault="00E15DAB" w:rsidP="00E15DAB">
      <w:pPr>
        <w:spacing w:after="160" w:line="259" w:lineRule="auto"/>
        <w:ind w:left="0" w:right="0" w:firstLine="0"/>
        <w:rPr>
          <w:b/>
          <w:sz w:val="24"/>
        </w:rPr>
      </w:pPr>
      <w:r w:rsidRPr="00E15DAB">
        <w:rPr>
          <w:b/>
          <w:sz w:val="24"/>
        </w:rPr>
        <w:t>How We Will Differentiate:</w:t>
      </w:r>
    </w:p>
    <w:p w14:paraId="44367FB9" w14:textId="4230145A" w:rsidR="00494564" w:rsidRPr="004F4BCB" w:rsidRDefault="00E15DAB" w:rsidP="00E15DAB">
      <w:pPr>
        <w:spacing w:after="160" w:line="259" w:lineRule="auto"/>
        <w:ind w:left="0" w:right="0" w:firstLine="0"/>
        <w:rPr>
          <w:sz w:val="24"/>
        </w:rPr>
      </w:pPr>
      <w:r w:rsidRPr="004F4BCB">
        <w:rPr>
          <w:sz w:val="24"/>
        </w:rPr>
        <w:t xml:space="preserve">Our business will be different by offering stylish and high quality eyewear which would focus more on comfort and functionality without adding any advanced technology or solar power feature. While competitors will focus on fashion or affordability, we shall emphasize and focus on providing the best quality glasses, with durability and comfortability, for the modern user. It shall bring about cost competition with brands like </w:t>
      </w:r>
      <w:proofErr w:type="spellStart"/>
      <w:r w:rsidRPr="004F4BCB">
        <w:rPr>
          <w:sz w:val="24"/>
        </w:rPr>
        <w:t>Lenskart</w:t>
      </w:r>
      <w:proofErr w:type="spellEnd"/>
      <w:r w:rsidRPr="004F4BCB">
        <w:rPr>
          <w:sz w:val="24"/>
        </w:rPr>
        <w:t xml:space="preserve"> but deliver quality, which appeals to fashion-conscious consumers. We will carve out a niche in the competitive eyewear market by fusing style, affordability, and quality together.</w:t>
      </w:r>
    </w:p>
    <w:p w14:paraId="79CEB90A" w14:textId="35ABB960" w:rsidR="00494564" w:rsidRPr="00A76A55" w:rsidRDefault="00494564" w:rsidP="00F81996">
      <w:pPr>
        <w:spacing w:after="0" w:line="259" w:lineRule="auto"/>
        <w:ind w:left="0" w:right="0" w:firstLine="0"/>
        <w:rPr>
          <w:sz w:val="24"/>
        </w:rPr>
      </w:pPr>
    </w:p>
    <w:p w14:paraId="0DBEA4B5" w14:textId="77777777" w:rsidR="00E27136" w:rsidRDefault="00E27136" w:rsidP="00BF6A74">
      <w:pPr>
        <w:spacing w:after="1"/>
        <w:ind w:left="360" w:right="45" w:firstLine="360"/>
        <w:rPr>
          <w:b/>
          <w:sz w:val="24"/>
        </w:rPr>
      </w:pPr>
    </w:p>
    <w:p w14:paraId="068A676C" w14:textId="77777777" w:rsidR="00E27136" w:rsidRDefault="00E27136" w:rsidP="00BF6A74">
      <w:pPr>
        <w:spacing w:after="1"/>
        <w:ind w:left="360" w:right="45" w:firstLine="360"/>
        <w:rPr>
          <w:b/>
          <w:sz w:val="24"/>
        </w:rPr>
      </w:pPr>
    </w:p>
    <w:p w14:paraId="2B27C3D5" w14:textId="77777777" w:rsidR="00E27136" w:rsidRDefault="00E27136" w:rsidP="00BF6A74">
      <w:pPr>
        <w:spacing w:after="1"/>
        <w:ind w:left="360" w:right="45" w:firstLine="360"/>
        <w:rPr>
          <w:b/>
          <w:sz w:val="24"/>
        </w:rPr>
      </w:pPr>
    </w:p>
    <w:p w14:paraId="32218424" w14:textId="77777777" w:rsidR="00E27136" w:rsidRDefault="00E27136" w:rsidP="00BF6A74">
      <w:pPr>
        <w:spacing w:after="1"/>
        <w:ind w:left="360" w:right="45" w:firstLine="360"/>
        <w:rPr>
          <w:b/>
          <w:sz w:val="24"/>
        </w:rPr>
      </w:pPr>
    </w:p>
    <w:p w14:paraId="60140A23" w14:textId="77777777" w:rsidR="00E27136" w:rsidRDefault="00E27136" w:rsidP="00BF6A74">
      <w:pPr>
        <w:spacing w:after="1"/>
        <w:ind w:left="360" w:right="45" w:firstLine="360"/>
        <w:rPr>
          <w:b/>
          <w:sz w:val="24"/>
        </w:rPr>
      </w:pPr>
    </w:p>
    <w:p w14:paraId="357DCEEC" w14:textId="77777777" w:rsidR="00E27136" w:rsidRDefault="00E27136" w:rsidP="00BF6A74">
      <w:pPr>
        <w:spacing w:after="1"/>
        <w:ind w:left="360" w:right="45" w:firstLine="360"/>
        <w:rPr>
          <w:b/>
          <w:sz w:val="24"/>
        </w:rPr>
      </w:pPr>
    </w:p>
    <w:p w14:paraId="2AF6C1E0" w14:textId="77777777" w:rsidR="00E27136" w:rsidRDefault="00E27136" w:rsidP="00BF6A74">
      <w:pPr>
        <w:spacing w:after="1"/>
        <w:ind w:left="360" w:right="45" w:firstLine="360"/>
        <w:rPr>
          <w:b/>
          <w:sz w:val="24"/>
        </w:rPr>
      </w:pPr>
    </w:p>
    <w:p w14:paraId="50CB627D" w14:textId="77777777" w:rsidR="00E27136" w:rsidRDefault="00E27136" w:rsidP="00BF6A74">
      <w:pPr>
        <w:spacing w:after="1"/>
        <w:ind w:left="360" w:right="45" w:firstLine="360"/>
        <w:rPr>
          <w:b/>
          <w:sz w:val="24"/>
        </w:rPr>
      </w:pPr>
    </w:p>
    <w:p w14:paraId="0A9DB6DD" w14:textId="40567B77" w:rsidR="00494564" w:rsidRPr="00F81996" w:rsidRDefault="00BF6A74" w:rsidP="00BF6A74">
      <w:pPr>
        <w:spacing w:after="1"/>
        <w:ind w:left="360" w:right="45" w:firstLine="360"/>
        <w:rPr>
          <w:sz w:val="24"/>
        </w:rPr>
      </w:pPr>
      <w:r w:rsidRPr="00F81996">
        <w:rPr>
          <w:b/>
          <w:sz w:val="24"/>
        </w:rPr>
        <w:lastRenderedPageBreak/>
        <w:t>Market Size:</w:t>
      </w:r>
    </w:p>
    <w:p w14:paraId="61A5E187" w14:textId="011A06F1" w:rsidR="00494564" w:rsidRPr="00F81996" w:rsidRDefault="004F4BCB" w:rsidP="00F81996">
      <w:pPr>
        <w:spacing w:after="58" w:line="348" w:lineRule="auto"/>
        <w:ind w:left="360" w:right="0" w:firstLine="0"/>
        <w:rPr>
          <w:sz w:val="24"/>
        </w:rPr>
      </w:pPr>
      <w:r>
        <w:rPr>
          <w:rFonts w:ascii="Open Sans" w:hAnsi="Open Sans"/>
          <w:spacing w:val="2"/>
          <w:shd w:val="clear" w:color="auto" w:fill="FFFFFF"/>
        </w:rPr>
        <w:t>The Indian eyewear market size is around ₹32,000 crores in 2023 and is expected to grow with a CAGR of 6-8% in the coming few years. This growth is mainly due to the increasing demand for vision correction, solutions for digital eye strain, and fashionable, functional eyewear.</w:t>
      </w:r>
      <w:r>
        <w:rPr>
          <w:rFonts w:ascii="Open Sans" w:hAnsi="Open Sans"/>
          <w:spacing w:val="2"/>
        </w:rPr>
        <w:br/>
      </w:r>
      <w:r>
        <w:rPr>
          <w:rFonts w:ascii="Open Sans" w:hAnsi="Open Sans"/>
          <w:spacing w:val="2"/>
        </w:rPr>
        <w:br/>
      </w:r>
      <w:r>
        <w:rPr>
          <w:rFonts w:ascii="Open Sans" w:hAnsi="Open Sans"/>
          <w:spacing w:val="2"/>
          <w:shd w:val="clear" w:color="auto" w:fill="FFFFFF"/>
        </w:rPr>
        <w:t>Our business aims at the following segments in this market: Techno-savvy customers who seek fashionable, functional eyewear without complex technology.</w:t>
      </w:r>
      <w:r>
        <w:rPr>
          <w:rFonts w:ascii="Open Sans" w:hAnsi="Open Sans"/>
          <w:spacing w:val="2"/>
        </w:rPr>
        <w:br/>
      </w:r>
      <w:r>
        <w:rPr>
          <w:rFonts w:ascii="Open Sans" w:hAnsi="Open Sans"/>
          <w:spacing w:val="2"/>
          <w:shd w:val="clear" w:color="auto" w:fill="FFFFFF"/>
        </w:rPr>
        <w:t>Users: It includes students and professionals. Such people require protective eyewear to cut down the eye strain of staying on computer systems for long hours.</w:t>
      </w:r>
      <w:r>
        <w:rPr>
          <w:rFonts w:ascii="Open Sans" w:hAnsi="Open Sans"/>
          <w:spacing w:val="2"/>
        </w:rPr>
        <w:br/>
      </w:r>
      <w:r>
        <w:rPr>
          <w:rFonts w:ascii="Open Sans" w:hAnsi="Open Sans"/>
          <w:spacing w:val="2"/>
          <w:shd w:val="clear" w:color="auto" w:fill="FFFFFF"/>
        </w:rPr>
        <w:t>Environment-conscious customer, who look for quality and have an approach towards sustainability.</w:t>
      </w:r>
      <w:r>
        <w:rPr>
          <w:rFonts w:ascii="Open Sans" w:hAnsi="Open Sans"/>
          <w:spacing w:val="2"/>
        </w:rPr>
        <w:br/>
      </w:r>
      <w:r>
        <w:rPr>
          <w:rFonts w:ascii="Open Sans" w:hAnsi="Open Sans"/>
          <w:spacing w:val="2"/>
          <w:shd w:val="clear" w:color="auto" w:fill="FFFFFF"/>
        </w:rPr>
        <w:t>The digital eye strain market is growing strongly in India, driven by the increasing population of home-based and computer-based working professionals. If nearly 60 percent of adults in urban areas reported symptoms of digital eye strain, there would be a reasonable demand for protective eyewear.</w:t>
      </w:r>
      <w:r>
        <w:rPr>
          <w:rFonts w:ascii="Open Sans" w:hAnsi="Open Sans"/>
          <w:spacing w:val="2"/>
        </w:rPr>
        <w:br/>
      </w:r>
      <w:r>
        <w:rPr>
          <w:rFonts w:ascii="Open Sans" w:hAnsi="Open Sans"/>
          <w:spacing w:val="2"/>
        </w:rPr>
        <w:br/>
      </w:r>
      <w:r>
        <w:rPr>
          <w:rFonts w:ascii="Open Sans" w:hAnsi="Open Sans"/>
          <w:spacing w:val="2"/>
          <w:shd w:val="clear" w:color="auto" w:fill="FFFFFF"/>
        </w:rPr>
        <w:t>In terms of latent value, if we are able to capture just 1-2% of this expanding market over the next few years, and hence assuming aggressive marketing strategies, a strong market penetration, and competitive pricing, this business could easily generate revenues in the range of ₹80-160 crores. The number has further scope of expansion with the growing awareness of eye health within India and as we expand our product line and tap international markets.</w:t>
      </w:r>
      <w:r w:rsidR="00BF6A74" w:rsidRPr="00A76A55">
        <w:rPr>
          <w:noProof/>
        </w:rPr>
        <mc:AlternateContent>
          <mc:Choice Requires="wpg">
            <w:drawing>
              <wp:inline distT="0" distB="0" distL="0" distR="0" wp14:anchorId="3630E8E7" wp14:editId="0D63B7E5">
                <wp:extent cx="5944870" cy="20828"/>
                <wp:effectExtent l="0" t="0" r="0" b="0"/>
                <wp:docPr id="12876" name="Group 12876"/>
                <wp:cNvGraphicFramePr/>
                <a:graphic xmlns:a="http://schemas.openxmlformats.org/drawingml/2006/main">
                  <a:graphicData uri="http://schemas.microsoft.com/office/word/2010/wordprocessingGroup">
                    <wpg:wgp>
                      <wpg:cNvGrpSpPr/>
                      <wpg:grpSpPr>
                        <a:xfrm>
                          <a:off x="0" y="0"/>
                          <a:ext cx="5944870" cy="20828"/>
                          <a:chOff x="0" y="0"/>
                          <a:chExt cx="5944870" cy="20828"/>
                        </a:xfrm>
                      </wpg:grpSpPr>
                      <wps:wsp>
                        <wps:cNvPr id="15062" name="Shape 15062"/>
                        <wps:cNvSpPr/>
                        <wps:spPr>
                          <a:xfrm>
                            <a:off x="0" y="0"/>
                            <a:ext cx="5943600" cy="19685"/>
                          </a:xfrm>
                          <a:custGeom>
                            <a:avLst/>
                            <a:gdLst/>
                            <a:ahLst/>
                            <a:cxnLst/>
                            <a:rect l="0" t="0" r="0" b="0"/>
                            <a:pathLst>
                              <a:path w="5943600" h="19685">
                                <a:moveTo>
                                  <a:pt x="0" y="0"/>
                                </a:moveTo>
                                <a:lnTo>
                                  <a:pt x="5943600" y="0"/>
                                </a:lnTo>
                                <a:lnTo>
                                  <a:pt x="5943600" y="19685"/>
                                </a:lnTo>
                                <a:lnTo>
                                  <a:pt x="0" y="1968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5063" name="Shape 15063"/>
                        <wps:cNvSpPr/>
                        <wps:spPr>
                          <a:xfrm>
                            <a:off x="305" y="101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5064" name="Shape 15064"/>
                        <wps:cNvSpPr/>
                        <wps:spPr>
                          <a:xfrm>
                            <a:off x="3353" y="1015"/>
                            <a:ext cx="5938393" cy="9144"/>
                          </a:xfrm>
                          <a:custGeom>
                            <a:avLst/>
                            <a:gdLst/>
                            <a:ahLst/>
                            <a:cxnLst/>
                            <a:rect l="0" t="0" r="0" b="0"/>
                            <a:pathLst>
                              <a:path w="5938393" h="9144">
                                <a:moveTo>
                                  <a:pt x="0" y="0"/>
                                </a:moveTo>
                                <a:lnTo>
                                  <a:pt x="5938393" y="0"/>
                                </a:lnTo>
                                <a:lnTo>
                                  <a:pt x="5938393"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5065" name="Shape 15065"/>
                        <wps:cNvSpPr/>
                        <wps:spPr>
                          <a:xfrm>
                            <a:off x="5941822" y="101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5066" name="Shape 15066"/>
                        <wps:cNvSpPr/>
                        <wps:spPr>
                          <a:xfrm>
                            <a:off x="305" y="4064"/>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5067" name="Shape 15067"/>
                        <wps:cNvSpPr/>
                        <wps:spPr>
                          <a:xfrm>
                            <a:off x="5941822" y="4064"/>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5068" name="Shape 15068"/>
                        <wps:cNvSpPr/>
                        <wps:spPr>
                          <a:xfrm>
                            <a:off x="305" y="1778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5069" name="Shape 15069"/>
                        <wps:cNvSpPr/>
                        <wps:spPr>
                          <a:xfrm>
                            <a:off x="3353" y="17780"/>
                            <a:ext cx="5938393" cy="9144"/>
                          </a:xfrm>
                          <a:custGeom>
                            <a:avLst/>
                            <a:gdLst/>
                            <a:ahLst/>
                            <a:cxnLst/>
                            <a:rect l="0" t="0" r="0" b="0"/>
                            <a:pathLst>
                              <a:path w="5938393" h="9144">
                                <a:moveTo>
                                  <a:pt x="0" y="0"/>
                                </a:moveTo>
                                <a:lnTo>
                                  <a:pt x="5938393" y="0"/>
                                </a:lnTo>
                                <a:lnTo>
                                  <a:pt x="5938393"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5070" name="Shape 15070"/>
                        <wps:cNvSpPr/>
                        <wps:spPr>
                          <a:xfrm>
                            <a:off x="5941822" y="1778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group w14:anchorId="1A3D22B9" id="Group 12876" o:spid="_x0000_s1026" style="width:468.1pt;height:1.65pt;mso-position-horizontal-relative:char;mso-position-vertical-relative:line" coordsize="59448,2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">
                <v:shape id="Shape 15062" o:spid="_x0000_s1027" style="position:absolute;width:59436;height:196;visibility:visible;mso-wrap-style:square;v-text-anchor:top" coordsize="5943600,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" path="m,l5943600,r,19685l,19685,,e" fillcolor="#a0a0a0" stroked="f" strokeweight="0">
                  <v:stroke miterlimit="83231f" joinstyle="miter"/>
                  <v:path arrowok="t" textboxrect="0,0,5943600,19685"/>
                </v:shape>
                <v:shape id="Shape 15063" o:spid="_x0000_s1028" style="position:absolute;left:3;top:10;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" path="m,l9144,r,9144l,9144,,e" fillcolor="#a0a0a0" stroked="f" strokeweight="0">
                  <v:stroke miterlimit="83231f" joinstyle="miter"/>
                  <v:path arrowok="t" textboxrect="0,0,9144,9144"/>
                </v:shape>
                <v:shape id="Shape 15064" o:spid="_x0000_s1029" style="position:absolute;left:33;top:10;width:59384;height:91;visibility:visible;mso-wrap-style:square;v-text-anchor:top" coordsize="593839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" path="m,l5938393,r,9144l,9144,,e" fillcolor="#a0a0a0" stroked="f" strokeweight="0">
                  <v:stroke miterlimit="83231f" joinstyle="miter"/>
                  <v:path arrowok="t" textboxrect="0,0,5938393,9144"/>
                </v:shape>
                <v:shape id="Shape 15065" o:spid="_x0000_s1030" style="position:absolute;left:59418;top:10;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" path="m,l9144,r,9144l,9144,,e" fillcolor="#a0a0a0" stroked="f" strokeweight="0">
                  <v:stroke miterlimit="83231f" joinstyle="miter"/>
                  <v:path arrowok="t" textboxrect="0,0,9144,9144"/>
                </v:shape>
                <v:shape id="Shape 15066" o:spid="_x0000_s1031" style="position:absolute;left:3;top:40;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" path="m,l9144,r,13716l,13716,,e" fillcolor="#a0a0a0" stroked="f" strokeweight="0">
                  <v:stroke miterlimit="83231f" joinstyle="miter"/>
                  <v:path arrowok="t" textboxrect="0,0,9144,13716"/>
                </v:shape>
                <v:shape id="Shape 15067" o:spid="_x0000_s1032" style="position:absolute;left:59418;top:40;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" path="m,l9144,r,13716l,13716,,e" fillcolor="#e3e3e3" stroked="f" strokeweight="0">
                  <v:stroke miterlimit="83231f" joinstyle="miter"/>
                  <v:path arrowok="t" textboxrect="0,0,9144,13716"/>
                </v:shape>
                <v:shape id="Shape 15068" o:spid="_x0000_s1033" style="position:absolute;left:3;top:177;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" path="m,l9144,r,9144l,9144,,e" fillcolor="#e3e3e3" stroked="f" strokeweight="0">
                  <v:stroke miterlimit="83231f" joinstyle="miter"/>
                  <v:path arrowok="t" textboxrect="0,0,9144,9144"/>
                </v:shape>
                <v:shape id="Shape 15069" o:spid="_x0000_s1034" style="position:absolute;left:33;top:177;width:59384;height:92;visibility:visible;mso-wrap-style:square;v-text-anchor:top" coordsize="593839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" path="m,l5938393,r,9144l,9144,,e" fillcolor="#e3e3e3" stroked="f" strokeweight="0">
                  <v:stroke miterlimit="83231f" joinstyle="miter"/>
                  <v:path arrowok="t" textboxrect="0,0,5938393,9144"/>
                </v:shape>
                <v:shape id="Shape 15070" o:spid="_x0000_s1035" style="position:absolute;left:59418;top:177;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" path="m,l9144,r,9144l,9144,,e" fillcolor="#e3e3e3" stroked="f" strokeweight="0">
                  <v:stroke miterlimit="83231f" joinstyle="miter"/>
                  <v:path arrowok="t" textboxrect="0,0,9144,9144"/>
                </v:shape>
                <w10:anchorlock/>
              </v:group>
            </w:pict>
          </mc:Fallback>
        </mc:AlternateContent>
      </w:r>
    </w:p>
    <w:p w14:paraId="4A7A9F61" w14:textId="77777777" w:rsidR="00E27136" w:rsidRDefault="00E27136" w:rsidP="00BF6A74">
      <w:pPr>
        <w:spacing w:after="100" w:line="259" w:lineRule="auto"/>
        <w:ind w:left="360" w:right="0" w:firstLine="360"/>
        <w:rPr>
          <w:rFonts w:ascii="Open Sans" w:hAnsi="Open Sans"/>
          <w:b/>
          <w:spacing w:val="2"/>
          <w:shd w:val="clear" w:color="auto" w:fill="FFFFFF"/>
        </w:rPr>
      </w:pPr>
    </w:p>
    <w:p w14:paraId="1EBC8687" w14:textId="76DAFF21" w:rsidR="004F4BCB" w:rsidRPr="004F4BCB" w:rsidRDefault="004F4BCB" w:rsidP="00BF6A74">
      <w:pPr>
        <w:spacing w:after="100" w:line="259" w:lineRule="auto"/>
        <w:ind w:left="360" w:right="0" w:firstLine="360"/>
        <w:rPr>
          <w:rFonts w:ascii="Open Sans" w:hAnsi="Open Sans"/>
          <w:b/>
          <w:spacing w:val="2"/>
          <w:shd w:val="clear" w:color="auto" w:fill="FFFFFF"/>
        </w:rPr>
      </w:pPr>
      <w:r w:rsidRPr="004F4BCB">
        <w:rPr>
          <w:rFonts w:ascii="Open Sans" w:hAnsi="Open Sans"/>
          <w:b/>
          <w:spacing w:val="2"/>
          <w:shd w:val="clear" w:color="auto" w:fill="FFFFFF"/>
        </w:rPr>
        <w:t>Ownership:</w:t>
      </w:r>
      <w:r w:rsidRPr="004F4BCB">
        <w:rPr>
          <w:rFonts w:ascii="Open Sans" w:hAnsi="Open Sans"/>
          <w:b/>
          <w:spacing w:val="2"/>
        </w:rPr>
        <w:br/>
      </w:r>
    </w:p>
    <w:p w14:paraId="2B4F5C43" w14:textId="41BC9D56" w:rsidR="00494564" w:rsidRPr="00F81996" w:rsidRDefault="004F4BCB" w:rsidP="00F81996">
      <w:pPr>
        <w:spacing w:after="100" w:line="259" w:lineRule="auto"/>
        <w:ind w:left="360" w:right="0" w:firstLine="0"/>
        <w:rPr>
          <w:sz w:val="24"/>
        </w:rPr>
      </w:pPr>
      <w:r>
        <w:rPr>
          <w:rFonts w:ascii="Open Sans" w:hAnsi="Open Sans"/>
          <w:spacing w:val="2"/>
          <w:shd w:val="clear" w:color="auto" w:fill="FFFFFF"/>
        </w:rPr>
        <w:t xml:space="preserve">It will be a partnership business between the founder and co-owner, </w:t>
      </w:r>
      <w:proofErr w:type="spellStart"/>
      <w:r>
        <w:rPr>
          <w:rFonts w:ascii="Open Sans" w:hAnsi="Open Sans"/>
          <w:spacing w:val="2"/>
          <w:shd w:val="clear" w:color="auto" w:fill="FFFFFF"/>
        </w:rPr>
        <w:t>Samraddha</w:t>
      </w:r>
      <w:proofErr w:type="spellEnd"/>
      <w:r>
        <w:rPr>
          <w:rFonts w:ascii="Open Sans" w:hAnsi="Open Sans"/>
          <w:spacing w:val="2"/>
          <w:shd w:val="clear" w:color="auto" w:fill="FFFFFF"/>
        </w:rPr>
        <w:t xml:space="preserve"> </w:t>
      </w:r>
      <w:proofErr w:type="spellStart"/>
      <w:r>
        <w:rPr>
          <w:rFonts w:ascii="Open Sans" w:hAnsi="Open Sans"/>
          <w:spacing w:val="2"/>
          <w:shd w:val="clear" w:color="auto" w:fill="FFFFFF"/>
        </w:rPr>
        <w:t>Shrivastava</w:t>
      </w:r>
      <w:proofErr w:type="spellEnd"/>
      <w:r>
        <w:rPr>
          <w:rFonts w:ascii="Open Sans" w:hAnsi="Open Sans"/>
          <w:spacing w:val="2"/>
          <w:shd w:val="clear" w:color="auto" w:fill="FFFFFF"/>
        </w:rPr>
        <w:t xml:space="preserve">, with </w:t>
      </w:r>
      <w:proofErr w:type="spellStart"/>
      <w:r>
        <w:rPr>
          <w:rFonts w:ascii="Open Sans" w:hAnsi="Open Sans"/>
          <w:spacing w:val="2"/>
          <w:shd w:val="clear" w:color="auto" w:fill="FFFFFF"/>
        </w:rPr>
        <w:t>Anmol</w:t>
      </w:r>
      <w:proofErr w:type="spellEnd"/>
      <w:r>
        <w:rPr>
          <w:rFonts w:ascii="Open Sans" w:hAnsi="Open Sans"/>
          <w:spacing w:val="2"/>
          <w:shd w:val="clear" w:color="auto" w:fill="FFFFFF"/>
        </w:rPr>
        <w:t xml:space="preserve"> Singh Sikarwar and Gaurav Singh along with </w:t>
      </w:r>
      <w:proofErr w:type="spellStart"/>
      <w:r w:rsidR="00E27136">
        <w:rPr>
          <w:rFonts w:ascii="Open Sans" w:hAnsi="Open Sans"/>
          <w:spacing w:val="2"/>
          <w:shd w:val="clear" w:color="auto" w:fill="FFFFFF"/>
        </w:rPr>
        <w:t>Kashish</w:t>
      </w:r>
      <w:proofErr w:type="spellEnd"/>
      <w:r w:rsidR="00E27136">
        <w:rPr>
          <w:rFonts w:ascii="Open Sans" w:hAnsi="Open Sans"/>
          <w:spacing w:val="2"/>
          <w:shd w:val="clear" w:color="auto" w:fill="FFFFFF"/>
        </w:rPr>
        <w:t xml:space="preserve"> </w:t>
      </w:r>
      <w:proofErr w:type="spellStart"/>
      <w:r w:rsidR="00E27136">
        <w:rPr>
          <w:rFonts w:ascii="Open Sans" w:hAnsi="Open Sans"/>
          <w:spacing w:val="2"/>
          <w:shd w:val="clear" w:color="auto" w:fill="FFFFFF"/>
        </w:rPr>
        <w:t>Thapak</w:t>
      </w:r>
      <w:proofErr w:type="spellEnd"/>
      <w:r>
        <w:rPr>
          <w:rFonts w:ascii="Open Sans" w:hAnsi="Open Sans"/>
          <w:spacing w:val="2"/>
          <w:shd w:val="clear" w:color="auto" w:fill="FFFFFF"/>
        </w:rPr>
        <w:t xml:space="preserve"> Sharma. Both of us would be acting as managers of the company that means we will be on an equal footing while handling the day-to-day activities of the business along with big strategic decisions that are taken in terms of expansion. We will consider looking out for partners that can collaborate with us to expand lines and markets over time. Collaboration in this way can be on strategies of distribution or strategic investments and can push us further ahead in the eyewear market. Combining the skills within our partnership enables us to expand our business reach and serve customers even better.</w:t>
      </w:r>
      <w:r w:rsidR="00BF6A74" w:rsidRPr="00A76A55">
        <w:rPr>
          <w:noProof/>
        </w:rPr>
        <mc:AlternateContent>
          <mc:Choice Requires="wpg">
            <w:drawing>
              <wp:inline distT="0" distB="0" distL="0" distR="0" wp14:anchorId="459274BA" wp14:editId="1E94E7AD">
                <wp:extent cx="5944870" cy="20955"/>
                <wp:effectExtent l="0" t="0" r="0" b="0"/>
                <wp:docPr id="12877" name="Group 12877"/>
                <wp:cNvGraphicFramePr/>
                <a:graphic xmlns:a="http://schemas.openxmlformats.org/drawingml/2006/main">
                  <a:graphicData uri="http://schemas.microsoft.com/office/word/2010/wordprocessingGroup">
                    <wpg:wgp>
                      <wpg:cNvGrpSpPr/>
                      <wpg:grpSpPr>
                        <a:xfrm>
                          <a:off x="0" y="0"/>
                          <a:ext cx="5944870" cy="20955"/>
                          <a:chOff x="0" y="0"/>
                          <a:chExt cx="5944870" cy="20955"/>
                        </a:xfrm>
                      </wpg:grpSpPr>
                      <wps:wsp>
                        <wps:cNvPr id="15071" name="Shape 15071"/>
                        <wps:cNvSpPr/>
                        <wps:spPr>
                          <a:xfrm>
                            <a:off x="0" y="0"/>
                            <a:ext cx="5943600" cy="19685"/>
                          </a:xfrm>
                          <a:custGeom>
                            <a:avLst/>
                            <a:gdLst/>
                            <a:ahLst/>
                            <a:cxnLst/>
                            <a:rect l="0" t="0" r="0" b="0"/>
                            <a:pathLst>
                              <a:path w="5943600" h="19685">
                                <a:moveTo>
                                  <a:pt x="0" y="0"/>
                                </a:moveTo>
                                <a:lnTo>
                                  <a:pt x="5943600" y="0"/>
                                </a:lnTo>
                                <a:lnTo>
                                  <a:pt x="5943600" y="19685"/>
                                </a:lnTo>
                                <a:lnTo>
                                  <a:pt x="0" y="1968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5072" name="Shape 15072"/>
                        <wps:cNvSpPr/>
                        <wps:spPr>
                          <a:xfrm>
                            <a:off x="305" y="114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5073" name="Shape 15073"/>
                        <wps:cNvSpPr/>
                        <wps:spPr>
                          <a:xfrm>
                            <a:off x="3353" y="1143"/>
                            <a:ext cx="5938393" cy="9144"/>
                          </a:xfrm>
                          <a:custGeom>
                            <a:avLst/>
                            <a:gdLst/>
                            <a:ahLst/>
                            <a:cxnLst/>
                            <a:rect l="0" t="0" r="0" b="0"/>
                            <a:pathLst>
                              <a:path w="5938393" h="9144">
                                <a:moveTo>
                                  <a:pt x="0" y="0"/>
                                </a:moveTo>
                                <a:lnTo>
                                  <a:pt x="5938393" y="0"/>
                                </a:lnTo>
                                <a:lnTo>
                                  <a:pt x="5938393"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5074" name="Shape 15074"/>
                        <wps:cNvSpPr/>
                        <wps:spPr>
                          <a:xfrm>
                            <a:off x="5941822" y="114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5075" name="Shape 15075"/>
                        <wps:cNvSpPr/>
                        <wps:spPr>
                          <a:xfrm>
                            <a:off x="305" y="4191"/>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5076" name="Shape 15076"/>
                        <wps:cNvSpPr/>
                        <wps:spPr>
                          <a:xfrm>
                            <a:off x="5941822" y="4191"/>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5077" name="Shape 15077"/>
                        <wps:cNvSpPr/>
                        <wps:spPr>
                          <a:xfrm>
                            <a:off x="305" y="1790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5078" name="Shape 15078"/>
                        <wps:cNvSpPr/>
                        <wps:spPr>
                          <a:xfrm>
                            <a:off x="3353" y="17907"/>
                            <a:ext cx="5938393" cy="9144"/>
                          </a:xfrm>
                          <a:custGeom>
                            <a:avLst/>
                            <a:gdLst/>
                            <a:ahLst/>
                            <a:cxnLst/>
                            <a:rect l="0" t="0" r="0" b="0"/>
                            <a:pathLst>
                              <a:path w="5938393" h="9144">
                                <a:moveTo>
                                  <a:pt x="0" y="0"/>
                                </a:moveTo>
                                <a:lnTo>
                                  <a:pt x="5938393" y="0"/>
                                </a:lnTo>
                                <a:lnTo>
                                  <a:pt x="5938393"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5079" name="Shape 15079"/>
                        <wps:cNvSpPr/>
                        <wps:spPr>
                          <a:xfrm>
                            <a:off x="5941822" y="1790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group w14:anchorId="13F41B3B" id="Group 12877" o:spid="_x0000_s1026" style="width:468.1pt;height:1.65pt;mso-position-horizontal-relative:char;mso-position-vertical-relative:line" coordsize="59448,2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">
                <v:shape id="Shape 15071" o:spid="_x0000_s1027" style="position:absolute;width:59436;height:196;visibility:visible;mso-wrap-style:square;v-text-anchor:top" coordsize="5943600,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" path="m,l5943600,r,19685l,19685,,e" fillcolor="#a0a0a0" stroked="f" strokeweight="0">
                  <v:stroke miterlimit="83231f" joinstyle="miter"/>
                  <v:path arrowok="t" textboxrect="0,0,5943600,19685"/>
                </v:shape>
                <v:shape id="Shape 15072" o:spid="_x0000_s1028" style="position:absolute;left:3;top:11;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" path="m,l9144,r,9144l,9144,,e" fillcolor="#a0a0a0" stroked="f" strokeweight="0">
                  <v:stroke miterlimit="83231f" joinstyle="miter"/>
                  <v:path arrowok="t" textboxrect="0,0,9144,9144"/>
                </v:shape>
                <v:shape id="Shape 15073" o:spid="_x0000_s1029" style="position:absolute;left:33;top:11;width:59384;height:91;visibility:visible;mso-wrap-style:square;v-text-anchor:top" coordsize="593839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" path="m,l5938393,r,9144l,9144,,e" fillcolor="#a0a0a0" stroked="f" strokeweight="0">
                  <v:stroke miterlimit="83231f" joinstyle="miter"/>
                  <v:path arrowok="t" textboxrect="0,0,5938393,9144"/>
                </v:shape>
                <v:shape id="Shape 15074" o:spid="_x0000_s1030" style="position:absolute;left:59418;top:11;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" path="m,l9144,r,9144l,9144,,e" fillcolor="#a0a0a0" stroked="f" strokeweight="0">
                  <v:stroke miterlimit="83231f" joinstyle="miter"/>
                  <v:path arrowok="t" textboxrect="0,0,9144,9144"/>
                </v:shape>
                <v:shape id="Shape 15075" o:spid="_x0000_s1031" style="position:absolute;left:3;top:41;width:91;height:138;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" path="m,l9144,r,13716l,13716,,e" fillcolor="#a0a0a0" stroked="f" strokeweight="0">
                  <v:stroke miterlimit="83231f" joinstyle="miter"/>
                  <v:path arrowok="t" textboxrect="0,0,9144,13716"/>
                </v:shape>
                <v:shape id="Shape 15076" o:spid="_x0000_s1032" style="position:absolute;left:59418;top:41;width:91;height:138;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" path="m,l9144,r,13716l,13716,,e" fillcolor="#e3e3e3" stroked="f" strokeweight="0">
                  <v:stroke miterlimit="83231f" joinstyle="miter"/>
                  <v:path arrowok="t" textboxrect="0,0,9144,13716"/>
                </v:shape>
                <v:shape id="Shape 15077" o:spid="_x0000_s1033" style="position:absolute;left:3;top:179;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" path="m,l9144,r,9144l,9144,,e" fillcolor="#e3e3e3" stroked="f" strokeweight="0">
                  <v:stroke miterlimit="83231f" joinstyle="miter"/>
                  <v:path arrowok="t" textboxrect="0,0,9144,9144"/>
                </v:shape>
                <v:shape id="Shape 15078" o:spid="_x0000_s1034" style="position:absolute;left:33;top:179;width:59384;height:91;visibility:visible;mso-wrap-style:square;v-text-anchor:top" coordsize="593839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" path="m,l5938393,r,9144l,9144,,e" fillcolor="#e3e3e3" stroked="f" strokeweight="0">
                  <v:stroke miterlimit="83231f" joinstyle="miter"/>
                  <v:path arrowok="t" textboxrect="0,0,5938393,9144"/>
                </v:shape>
                <v:shape id="Shape 15079" o:spid="_x0000_s1035" style="position:absolute;left:59418;top:179;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" path="m,l9144,r,9144l,9144,,e" fillcolor="#e3e3e3" stroked="f" strokeweight="0">
                  <v:stroke miterlimit="83231f" joinstyle="miter"/>
                  <v:path arrowok="t" textboxrect="0,0,9144,9144"/>
                </v:shape>
                <w10:anchorlock/>
              </v:group>
            </w:pict>
          </mc:Fallback>
        </mc:AlternateContent>
      </w:r>
    </w:p>
    <w:p w14:paraId="6CEE1CAA" w14:textId="77777777" w:rsidR="00F81996" w:rsidRDefault="00F81996" w:rsidP="00F81996">
      <w:pPr>
        <w:spacing w:after="1"/>
        <w:ind w:left="360" w:right="47" w:firstLine="0"/>
        <w:rPr>
          <w:sz w:val="24"/>
        </w:rPr>
      </w:pPr>
    </w:p>
    <w:p w14:paraId="640C5CC0" w14:textId="77777777" w:rsidR="00F81996" w:rsidRDefault="00F81996" w:rsidP="00F81996">
      <w:pPr>
        <w:spacing w:after="1"/>
        <w:ind w:left="360" w:right="47" w:firstLine="0"/>
        <w:rPr>
          <w:sz w:val="24"/>
        </w:rPr>
      </w:pPr>
    </w:p>
    <w:p w14:paraId="581BAB40" w14:textId="77777777" w:rsidR="004F4BCB" w:rsidRPr="004F4BCB" w:rsidRDefault="004F4BCB" w:rsidP="00BF6A74">
      <w:pPr>
        <w:spacing w:after="158" w:line="259" w:lineRule="auto"/>
        <w:ind w:left="0" w:right="0" w:firstLine="360"/>
        <w:rPr>
          <w:rFonts w:ascii="Open Sans" w:hAnsi="Open Sans"/>
          <w:b/>
          <w:spacing w:val="2"/>
          <w:shd w:val="clear" w:color="auto" w:fill="FFFFFF"/>
        </w:rPr>
      </w:pPr>
      <w:r w:rsidRPr="004F4BCB">
        <w:rPr>
          <w:rFonts w:ascii="Open Sans" w:hAnsi="Open Sans"/>
          <w:b/>
          <w:spacing w:val="2"/>
          <w:shd w:val="clear" w:color="auto" w:fill="FFFFFF"/>
        </w:rPr>
        <w:t>Role of the Members:</w:t>
      </w:r>
      <w:r w:rsidRPr="004F4BCB">
        <w:rPr>
          <w:rFonts w:ascii="Open Sans" w:hAnsi="Open Sans"/>
          <w:b/>
          <w:spacing w:val="2"/>
        </w:rPr>
        <w:br/>
      </w:r>
    </w:p>
    <w:p w14:paraId="5B850424" w14:textId="0DC65AB2" w:rsidR="00494564" w:rsidRPr="00A76A55" w:rsidRDefault="004F4BCB" w:rsidP="00F81996">
      <w:pPr>
        <w:pBdr>
          <w:bottom w:val="single" w:sz="12" w:space="1" w:color="auto"/>
        </w:pBdr>
        <w:spacing w:after="158" w:line="259" w:lineRule="auto"/>
        <w:ind w:left="0" w:right="0" w:firstLine="0"/>
        <w:rPr>
          <w:sz w:val="24"/>
        </w:rPr>
      </w:pPr>
      <w:r>
        <w:rPr>
          <w:rFonts w:ascii="Open Sans" w:hAnsi="Open Sans"/>
          <w:spacing w:val="2"/>
          <w:shd w:val="clear" w:color="auto" w:fill="FFFFFF"/>
        </w:rPr>
        <w:t xml:space="preserve">The founder and partner, </w:t>
      </w:r>
      <w:proofErr w:type="spellStart"/>
      <w:r w:rsidRPr="004F4BCB">
        <w:rPr>
          <w:rFonts w:ascii="Open Sans" w:hAnsi="Open Sans"/>
          <w:b/>
          <w:spacing w:val="2"/>
          <w:shd w:val="clear" w:color="auto" w:fill="FFFFFF"/>
        </w:rPr>
        <w:t>Samraddha</w:t>
      </w:r>
      <w:proofErr w:type="spellEnd"/>
      <w:r w:rsidRPr="004F4BCB">
        <w:rPr>
          <w:rFonts w:ascii="Open Sans" w:hAnsi="Open Sans"/>
          <w:b/>
          <w:spacing w:val="2"/>
          <w:shd w:val="clear" w:color="auto" w:fill="FFFFFF"/>
        </w:rPr>
        <w:t xml:space="preserve"> </w:t>
      </w:r>
      <w:proofErr w:type="spellStart"/>
      <w:r w:rsidRPr="004F4BCB">
        <w:rPr>
          <w:rFonts w:ascii="Open Sans" w:hAnsi="Open Sans"/>
          <w:b/>
          <w:spacing w:val="2"/>
          <w:shd w:val="clear" w:color="auto" w:fill="FFFFFF"/>
        </w:rPr>
        <w:t>Shrivastava</w:t>
      </w:r>
      <w:proofErr w:type="spellEnd"/>
      <w:r>
        <w:rPr>
          <w:rFonts w:ascii="Open Sans" w:hAnsi="Open Sans"/>
          <w:spacing w:val="2"/>
          <w:shd w:val="clear" w:color="auto" w:fill="FFFFFF"/>
        </w:rPr>
        <w:t xml:space="preserve"> and </w:t>
      </w:r>
      <w:proofErr w:type="spellStart"/>
      <w:r w:rsidRPr="004F4BCB">
        <w:rPr>
          <w:rFonts w:ascii="Open Sans" w:hAnsi="Open Sans"/>
          <w:b/>
          <w:spacing w:val="2"/>
          <w:shd w:val="clear" w:color="auto" w:fill="FFFFFF"/>
        </w:rPr>
        <w:t>Anmol</w:t>
      </w:r>
      <w:proofErr w:type="spellEnd"/>
      <w:r w:rsidRPr="004F4BCB">
        <w:rPr>
          <w:rFonts w:ascii="Open Sans" w:hAnsi="Open Sans"/>
          <w:b/>
          <w:spacing w:val="2"/>
          <w:shd w:val="clear" w:color="auto" w:fill="FFFFFF"/>
        </w:rPr>
        <w:t xml:space="preserve"> Singh Sikarwar</w:t>
      </w:r>
      <w:r>
        <w:rPr>
          <w:rFonts w:ascii="Open Sans" w:hAnsi="Open Sans"/>
          <w:spacing w:val="2"/>
          <w:shd w:val="clear" w:color="auto" w:fill="FFFFFF"/>
        </w:rPr>
        <w:t xml:space="preserve">, </w:t>
      </w:r>
      <w:r w:rsidRPr="004F4BCB">
        <w:rPr>
          <w:rFonts w:ascii="Open Sans" w:hAnsi="Open Sans"/>
          <w:b/>
          <w:spacing w:val="2"/>
          <w:shd w:val="clear" w:color="auto" w:fill="FFFFFF"/>
        </w:rPr>
        <w:t>Gaurav Singh</w:t>
      </w:r>
      <w:r>
        <w:rPr>
          <w:rFonts w:ascii="Open Sans" w:hAnsi="Open Sans"/>
          <w:spacing w:val="2"/>
          <w:shd w:val="clear" w:color="auto" w:fill="FFFFFF"/>
        </w:rPr>
        <w:t xml:space="preserve">, and </w:t>
      </w:r>
      <w:proofErr w:type="spellStart"/>
      <w:r w:rsidR="00E27136">
        <w:rPr>
          <w:rFonts w:ascii="Open Sans" w:hAnsi="Open Sans"/>
          <w:b/>
          <w:spacing w:val="2"/>
          <w:shd w:val="clear" w:color="auto" w:fill="FFFFFF"/>
        </w:rPr>
        <w:t>Kashish</w:t>
      </w:r>
      <w:proofErr w:type="spellEnd"/>
      <w:r w:rsidR="00E27136">
        <w:rPr>
          <w:rFonts w:ascii="Open Sans" w:hAnsi="Open Sans"/>
          <w:b/>
          <w:spacing w:val="2"/>
          <w:shd w:val="clear" w:color="auto" w:fill="FFFFFF"/>
        </w:rPr>
        <w:t xml:space="preserve"> </w:t>
      </w:r>
      <w:proofErr w:type="spellStart"/>
      <w:r w:rsidR="00E27136">
        <w:rPr>
          <w:rFonts w:ascii="Open Sans" w:hAnsi="Open Sans"/>
          <w:b/>
          <w:spacing w:val="2"/>
          <w:shd w:val="clear" w:color="auto" w:fill="FFFFFF"/>
        </w:rPr>
        <w:t>Thapak</w:t>
      </w:r>
      <w:proofErr w:type="spellEnd"/>
      <w:r w:rsidRPr="004F4BCB">
        <w:rPr>
          <w:rFonts w:ascii="Open Sans" w:hAnsi="Open Sans"/>
          <w:b/>
          <w:spacing w:val="2"/>
          <w:shd w:val="clear" w:color="auto" w:fill="FFFFFF"/>
        </w:rPr>
        <w:t xml:space="preserve"> Sharma</w:t>
      </w:r>
      <w:r>
        <w:rPr>
          <w:rFonts w:ascii="Open Sans" w:hAnsi="Open Sans"/>
          <w:spacing w:val="2"/>
          <w:shd w:val="clear" w:color="auto" w:fill="FFFFFF"/>
        </w:rPr>
        <w:t xml:space="preserve"> will oversee the operations of the company. The day-to-day business activities, developing, and executing marketing strategy, finance planning, and management would be included in that. Overall, product development and innovation initiatives will be led by </w:t>
      </w:r>
      <w:proofErr w:type="spellStart"/>
      <w:r>
        <w:rPr>
          <w:rFonts w:ascii="Open Sans" w:hAnsi="Open Sans"/>
          <w:spacing w:val="2"/>
          <w:shd w:val="clear" w:color="auto" w:fill="FFFFFF"/>
        </w:rPr>
        <w:t>Samraddha</w:t>
      </w:r>
      <w:proofErr w:type="spellEnd"/>
      <w:r>
        <w:rPr>
          <w:rFonts w:ascii="Open Sans" w:hAnsi="Open Sans"/>
          <w:spacing w:val="2"/>
          <w:shd w:val="clear" w:color="auto" w:fill="FFFFFF"/>
        </w:rPr>
        <w:t xml:space="preserve"> while ensuring high-quality customer service standards. Some other responsibilities will involve sourcing materials, building strategic partnerships, and assuring compliance with industry regulations. </w:t>
      </w:r>
      <w:r>
        <w:rPr>
          <w:rFonts w:ascii="Open Sans" w:hAnsi="Open Sans"/>
          <w:spacing w:val="2"/>
          <w:shd w:val="clear" w:color="auto" w:fill="FFFFFF"/>
        </w:rPr>
        <w:lastRenderedPageBreak/>
        <w:t>All the partners must be involved in future business strategies and possible partnerships to expand upon company success.</w:t>
      </w:r>
    </w:p>
    <w:p w14:paraId="54220F97" w14:textId="77777777" w:rsidR="00C210F6" w:rsidRDefault="00C210F6" w:rsidP="00BF6A74">
      <w:pPr>
        <w:spacing w:before="100" w:beforeAutospacing="1" w:after="100" w:afterAutospacing="1" w:line="240" w:lineRule="auto"/>
        <w:ind w:left="0" w:right="0" w:firstLine="360"/>
        <w:rPr>
          <w:rFonts w:ascii="Times New Roman" w:eastAsia="Times New Roman" w:hAnsi="Times New Roman" w:cs="Times New Roman"/>
          <w:b/>
          <w:bCs/>
          <w:color w:val="auto"/>
          <w:kern w:val="0"/>
          <w:sz w:val="24"/>
          <w14:ligatures w14:val="none"/>
        </w:rPr>
      </w:pPr>
    </w:p>
    <w:p w14:paraId="30918E57" w14:textId="158B5737" w:rsidR="004F4BCB" w:rsidRPr="004F4BCB" w:rsidRDefault="004F4BCB" w:rsidP="00BF6A74">
      <w:pPr>
        <w:spacing w:before="100" w:beforeAutospacing="1" w:after="100" w:afterAutospacing="1" w:line="240" w:lineRule="auto"/>
        <w:ind w:left="0" w:right="0" w:firstLine="360"/>
        <w:rPr>
          <w:rFonts w:ascii="Times New Roman" w:eastAsia="Times New Roman" w:hAnsi="Times New Roman" w:cs="Times New Roman"/>
          <w:color w:val="auto"/>
          <w:kern w:val="0"/>
          <w:sz w:val="24"/>
          <w14:ligatures w14:val="none"/>
        </w:rPr>
      </w:pPr>
      <w:r w:rsidRPr="004F4BCB">
        <w:rPr>
          <w:rFonts w:ascii="Times New Roman" w:eastAsia="Times New Roman" w:hAnsi="Times New Roman" w:cs="Times New Roman"/>
          <w:b/>
          <w:bCs/>
          <w:color w:val="auto"/>
          <w:kern w:val="0"/>
          <w:sz w:val="24"/>
          <w14:ligatures w14:val="none"/>
        </w:rPr>
        <w:t>Key Employees</w:t>
      </w:r>
      <w:proofErr w:type="gramStart"/>
      <w:r w:rsidRPr="004F4BCB">
        <w:rPr>
          <w:rFonts w:ascii="Times New Roman" w:eastAsia="Times New Roman" w:hAnsi="Times New Roman" w:cs="Times New Roman"/>
          <w:b/>
          <w:bCs/>
          <w:color w:val="auto"/>
          <w:kern w:val="0"/>
          <w:sz w:val="24"/>
          <w14:ligatures w14:val="none"/>
        </w:rPr>
        <w:t>:</w:t>
      </w:r>
      <w:proofErr w:type="gramEnd"/>
      <w:r w:rsidRPr="004F4BCB">
        <w:rPr>
          <w:rFonts w:ascii="Times New Roman" w:eastAsia="Times New Roman" w:hAnsi="Times New Roman" w:cs="Times New Roman"/>
          <w:color w:val="auto"/>
          <w:kern w:val="0"/>
          <w:sz w:val="24"/>
          <w14:ligatures w14:val="none"/>
        </w:rPr>
        <w:br/>
        <w:t>In the early stages, the business may operate with a lean team, but as it grows, the following key employees will be essential:</w:t>
      </w:r>
    </w:p>
    <w:p w14:paraId="5B0E6669" w14:textId="77777777" w:rsidR="004F4BCB" w:rsidRPr="004F4BCB" w:rsidRDefault="004F4BCB">
      <w:pPr>
        <w:numPr>
          <w:ilvl w:val="0"/>
          <w:numId w:val="1"/>
        </w:numPr>
        <w:spacing w:before="100" w:beforeAutospacing="1" w:after="100" w:afterAutospacing="1" w:line="240" w:lineRule="auto"/>
        <w:ind w:right="0"/>
        <w:rPr>
          <w:rFonts w:ascii="Times New Roman" w:eastAsia="Times New Roman" w:hAnsi="Times New Roman" w:cs="Times New Roman"/>
          <w:color w:val="auto"/>
          <w:kern w:val="0"/>
          <w:sz w:val="24"/>
          <w14:ligatures w14:val="none"/>
        </w:rPr>
        <w:pPrChange w:id="12" w:author="Microsoft account" w:date="2024-10-22T17:27:00Z">
          <w:pPr>
            <w:numPr>
              <w:numId w:val="15"/>
            </w:numPr>
            <w:tabs>
              <w:tab w:val="num" w:pos="360"/>
              <w:tab w:val="num" w:pos="720"/>
            </w:tabs>
            <w:spacing w:before="100" w:beforeAutospacing="1" w:after="100" w:afterAutospacing="1" w:line="240" w:lineRule="auto"/>
            <w:ind w:left="720" w:right="0" w:hanging="720"/>
          </w:pPr>
        </w:pPrChange>
      </w:pPr>
      <w:r w:rsidRPr="004F4BCB">
        <w:rPr>
          <w:rFonts w:ascii="Times New Roman" w:eastAsia="Times New Roman" w:hAnsi="Times New Roman" w:cs="Times New Roman"/>
          <w:b/>
          <w:bCs/>
          <w:color w:val="auto"/>
          <w:kern w:val="0"/>
          <w:sz w:val="24"/>
          <w14:ligatures w14:val="none"/>
        </w:rPr>
        <w:t>Optical Product Designer:</w:t>
      </w:r>
      <w:r w:rsidRPr="004F4BCB">
        <w:rPr>
          <w:rFonts w:ascii="Times New Roman" w:eastAsia="Times New Roman" w:hAnsi="Times New Roman" w:cs="Times New Roman"/>
          <w:color w:val="auto"/>
          <w:kern w:val="0"/>
          <w:sz w:val="24"/>
          <w14:ligatures w14:val="none"/>
        </w:rPr>
        <w:t xml:space="preserve"> Responsible for designing and developing innovative eyewear products. They should have expertise in optical engineering, product design, and user-centric innovations.</w:t>
      </w:r>
    </w:p>
    <w:p w14:paraId="527BBCEF" w14:textId="77777777" w:rsidR="004F4BCB" w:rsidRPr="004F4BCB" w:rsidRDefault="004F4BCB">
      <w:pPr>
        <w:numPr>
          <w:ilvl w:val="0"/>
          <w:numId w:val="1"/>
        </w:numPr>
        <w:spacing w:before="100" w:beforeAutospacing="1" w:after="100" w:afterAutospacing="1" w:line="240" w:lineRule="auto"/>
        <w:ind w:right="0"/>
        <w:rPr>
          <w:rFonts w:ascii="Times New Roman" w:eastAsia="Times New Roman" w:hAnsi="Times New Roman" w:cs="Times New Roman"/>
          <w:color w:val="auto"/>
          <w:kern w:val="0"/>
          <w:sz w:val="24"/>
          <w14:ligatures w14:val="none"/>
        </w:rPr>
        <w:pPrChange w:id="13" w:author="Microsoft account" w:date="2024-10-22T17:27:00Z">
          <w:pPr>
            <w:numPr>
              <w:numId w:val="15"/>
            </w:numPr>
            <w:tabs>
              <w:tab w:val="num" w:pos="360"/>
              <w:tab w:val="num" w:pos="720"/>
            </w:tabs>
            <w:spacing w:before="100" w:beforeAutospacing="1" w:after="100" w:afterAutospacing="1" w:line="240" w:lineRule="auto"/>
            <w:ind w:left="720" w:right="0" w:hanging="720"/>
          </w:pPr>
        </w:pPrChange>
      </w:pPr>
      <w:r w:rsidRPr="004F4BCB">
        <w:rPr>
          <w:rFonts w:ascii="Times New Roman" w:eastAsia="Times New Roman" w:hAnsi="Times New Roman" w:cs="Times New Roman"/>
          <w:b/>
          <w:bCs/>
          <w:color w:val="auto"/>
          <w:kern w:val="0"/>
          <w:sz w:val="24"/>
          <w14:ligatures w14:val="none"/>
        </w:rPr>
        <w:t>Marketing Specialist:</w:t>
      </w:r>
      <w:r w:rsidRPr="004F4BCB">
        <w:rPr>
          <w:rFonts w:ascii="Times New Roman" w:eastAsia="Times New Roman" w:hAnsi="Times New Roman" w:cs="Times New Roman"/>
          <w:color w:val="auto"/>
          <w:kern w:val="0"/>
          <w:sz w:val="24"/>
          <w14:ligatures w14:val="none"/>
        </w:rPr>
        <w:t xml:space="preserve"> Focused on promoting the brand, developing online campaigns, and engaging with customers through social media and other marketing channels. They should have a background in digital marketing, with experience in both online and retail sectors.</w:t>
      </w:r>
    </w:p>
    <w:p w14:paraId="700C0127" w14:textId="77777777" w:rsidR="004F4BCB" w:rsidRPr="004F4BCB" w:rsidRDefault="004F4BCB">
      <w:pPr>
        <w:numPr>
          <w:ilvl w:val="0"/>
          <w:numId w:val="1"/>
        </w:numPr>
        <w:spacing w:before="100" w:beforeAutospacing="1" w:after="100" w:afterAutospacing="1" w:line="240" w:lineRule="auto"/>
        <w:ind w:right="0"/>
        <w:rPr>
          <w:rFonts w:ascii="Times New Roman" w:eastAsia="Times New Roman" w:hAnsi="Times New Roman" w:cs="Times New Roman"/>
          <w:color w:val="auto"/>
          <w:kern w:val="0"/>
          <w:sz w:val="24"/>
          <w14:ligatures w14:val="none"/>
        </w:rPr>
        <w:pPrChange w:id="14" w:author="Microsoft account" w:date="2024-10-22T17:27:00Z">
          <w:pPr>
            <w:numPr>
              <w:numId w:val="15"/>
            </w:numPr>
            <w:tabs>
              <w:tab w:val="num" w:pos="360"/>
              <w:tab w:val="num" w:pos="720"/>
            </w:tabs>
            <w:spacing w:before="100" w:beforeAutospacing="1" w:after="100" w:afterAutospacing="1" w:line="240" w:lineRule="auto"/>
            <w:ind w:left="720" w:right="0" w:hanging="720"/>
          </w:pPr>
        </w:pPrChange>
      </w:pPr>
      <w:r w:rsidRPr="004F4BCB">
        <w:rPr>
          <w:rFonts w:ascii="Times New Roman" w:eastAsia="Times New Roman" w:hAnsi="Times New Roman" w:cs="Times New Roman"/>
          <w:b/>
          <w:bCs/>
          <w:color w:val="auto"/>
          <w:kern w:val="0"/>
          <w:sz w:val="24"/>
          <w14:ligatures w14:val="none"/>
        </w:rPr>
        <w:t>Customer Service Representatives:</w:t>
      </w:r>
      <w:r w:rsidRPr="004F4BCB">
        <w:rPr>
          <w:rFonts w:ascii="Times New Roman" w:eastAsia="Times New Roman" w:hAnsi="Times New Roman" w:cs="Times New Roman"/>
          <w:color w:val="auto"/>
          <w:kern w:val="0"/>
          <w:sz w:val="24"/>
          <w14:ligatures w14:val="none"/>
        </w:rPr>
        <w:t xml:space="preserve"> They will handle customer inquiries, provide product information, and assist with sales. Experience in customer relations and knowledge of the eyewear industry will be preferred.</w:t>
      </w:r>
    </w:p>
    <w:p w14:paraId="17951754" w14:textId="77777777" w:rsidR="004F4BCB" w:rsidRPr="004F4BCB" w:rsidRDefault="004F4BCB">
      <w:pPr>
        <w:numPr>
          <w:ilvl w:val="0"/>
          <w:numId w:val="1"/>
        </w:numPr>
        <w:spacing w:before="100" w:beforeAutospacing="1" w:after="100" w:afterAutospacing="1" w:line="240" w:lineRule="auto"/>
        <w:ind w:right="0"/>
        <w:rPr>
          <w:rFonts w:ascii="Times New Roman" w:eastAsia="Times New Roman" w:hAnsi="Times New Roman" w:cs="Times New Roman"/>
          <w:color w:val="auto"/>
          <w:kern w:val="0"/>
          <w:sz w:val="24"/>
          <w14:ligatures w14:val="none"/>
        </w:rPr>
        <w:pPrChange w:id="15" w:author="Microsoft account" w:date="2024-10-22T17:27:00Z">
          <w:pPr>
            <w:numPr>
              <w:numId w:val="15"/>
            </w:numPr>
            <w:tabs>
              <w:tab w:val="num" w:pos="360"/>
              <w:tab w:val="num" w:pos="720"/>
            </w:tabs>
            <w:spacing w:before="100" w:beforeAutospacing="1" w:after="100" w:afterAutospacing="1" w:line="240" w:lineRule="auto"/>
            <w:ind w:left="720" w:right="0" w:hanging="720"/>
          </w:pPr>
        </w:pPrChange>
      </w:pPr>
      <w:r w:rsidRPr="004F4BCB">
        <w:rPr>
          <w:rFonts w:ascii="Times New Roman" w:eastAsia="Times New Roman" w:hAnsi="Times New Roman" w:cs="Times New Roman"/>
          <w:b/>
          <w:bCs/>
          <w:color w:val="auto"/>
          <w:kern w:val="0"/>
          <w:sz w:val="24"/>
          <w14:ligatures w14:val="none"/>
        </w:rPr>
        <w:t>Sales Representatives:</w:t>
      </w:r>
      <w:r w:rsidRPr="004F4BCB">
        <w:rPr>
          <w:rFonts w:ascii="Times New Roman" w:eastAsia="Times New Roman" w:hAnsi="Times New Roman" w:cs="Times New Roman"/>
          <w:color w:val="auto"/>
          <w:kern w:val="0"/>
          <w:sz w:val="24"/>
          <w14:ligatures w14:val="none"/>
        </w:rPr>
        <w:t xml:space="preserve"> These employees will manage both online and in-store sales (if applicable), guiding customers in selecting the best products. A background in sales and customer interaction, ideally within the eyewear industry, will be beneficial.</w:t>
      </w:r>
    </w:p>
    <w:p w14:paraId="4DACA331" w14:textId="77777777" w:rsidR="004F4BCB" w:rsidRPr="004F4BCB" w:rsidRDefault="004F4BCB">
      <w:pPr>
        <w:numPr>
          <w:ilvl w:val="0"/>
          <w:numId w:val="1"/>
        </w:numPr>
        <w:spacing w:before="100" w:beforeAutospacing="1" w:after="100" w:afterAutospacing="1" w:line="240" w:lineRule="auto"/>
        <w:ind w:right="0"/>
        <w:rPr>
          <w:rFonts w:ascii="Times New Roman" w:eastAsia="Times New Roman" w:hAnsi="Times New Roman" w:cs="Times New Roman"/>
          <w:color w:val="auto"/>
          <w:kern w:val="0"/>
          <w:sz w:val="24"/>
          <w14:ligatures w14:val="none"/>
        </w:rPr>
        <w:pPrChange w:id="16" w:author="Microsoft account" w:date="2024-10-22T17:27:00Z">
          <w:pPr>
            <w:numPr>
              <w:numId w:val="15"/>
            </w:numPr>
            <w:tabs>
              <w:tab w:val="num" w:pos="360"/>
              <w:tab w:val="num" w:pos="720"/>
            </w:tabs>
            <w:spacing w:before="100" w:beforeAutospacing="1" w:after="100" w:afterAutospacing="1" w:line="240" w:lineRule="auto"/>
            <w:ind w:left="720" w:right="0" w:hanging="720"/>
          </w:pPr>
        </w:pPrChange>
      </w:pPr>
      <w:r w:rsidRPr="004F4BCB">
        <w:rPr>
          <w:rFonts w:ascii="Times New Roman" w:eastAsia="Times New Roman" w:hAnsi="Times New Roman" w:cs="Times New Roman"/>
          <w:b/>
          <w:bCs/>
          <w:color w:val="auto"/>
          <w:kern w:val="0"/>
          <w:sz w:val="24"/>
          <w14:ligatures w14:val="none"/>
        </w:rPr>
        <w:t>Technical Specialist:</w:t>
      </w:r>
      <w:r w:rsidRPr="004F4BCB">
        <w:rPr>
          <w:rFonts w:ascii="Times New Roman" w:eastAsia="Times New Roman" w:hAnsi="Times New Roman" w:cs="Times New Roman"/>
          <w:color w:val="auto"/>
          <w:kern w:val="0"/>
          <w:sz w:val="24"/>
          <w14:ligatures w14:val="none"/>
        </w:rPr>
        <w:t xml:space="preserve"> Responsible for ensuring the functionality and innovation of the eyewear products. They should have a background in product development and an understanding of current trends in the eyewear industry.</w:t>
      </w:r>
    </w:p>
    <w:p w14:paraId="0942B707" w14:textId="77777777" w:rsidR="003A5656" w:rsidRPr="00A76A55" w:rsidRDefault="003A5656" w:rsidP="00F81996">
      <w:pPr>
        <w:spacing w:after="158" w:line="259" w:lineRule="auto"/>
        <w:ind w:left="0" w:right="0" w:firstLine="0"/>
        <w:rPr>
          <w:sz w:val="24"/>
        </w:rPr>
      </w:pPr>
    </w:p>
    <w:p w14:paraId="5F74438F" w14:textId="77777777" w:rsidR="003A5656" w:rsidRPr="00A76A55" w:rsidRDefault="003A5656" w:rsidP="00F81996">
      <w:pPr>
        <w:spacing w:after="158" w:line="259" w:lineRule="auto"/>
        <w:ind w:left="0" w:right="0" w:firstLine="0"/>
        <w:rPr>
          <w:sz w:val="24"/>
        </w:rPr>
      </w:pPr>
    </w:p>
    <w:p w14:paraId="0E88A258" w14:textId="3B917381" w:rsidR="00494564" w:rsidRPr="00A76A55" w:rsidRDefault="00494564" w:rsidP="00F81996">
      <w:pPr>
        <w:spacing w:after="158" w:line="259" w:lineRule="auto"/>
        <w:ind w:left="0" w:right="0" w:firstLine="0"/>
        <w:rPr>
          <w:sz w:val="24"/>
        </w:rPr>
      </w:pPr>
    </w:p>
    <w:p w14:paraId="2AC8CEC1" w14:textId="5608FB3F" w:rsidR="00494564" w:rsidRPr="00A76A55" w:rsidRDefault="00494564" w:rsidP="00F81996">
      <w:pPr>
        <w:spacing w:after="158" w:line="259" w:lineRule="auto"/>
        <w:ind w:left="0" w:right="0" w:firstLine="0"/>
        <w:rPr>
          <w:sz w:val="24"/>
        </w:rPr>
      </w:pPr>
    </w:p>
    <w:p w14:paraId="74B09235" w14:textId="319B827E" w:rsidR="00494564" w:rsidRPr="00A76A55" w:rsidRDefault="00494564" w:rsidP="00F81996">
      <w:pPr>
        <w:spacing w:after="160" w:line="259" w:lineRule="auto"/>
        <w:ind w:left="0" w:right="0" w:firstLine="0"/>
        <w:rPr>
          <w:sz w:val="24"/>
        </w:rPr>
      </w:pPr>
    </w:p>
    <w:p w14:paraId="34E60220" w14:textId="35E9F71D" w:rsidR="00494564" w:rsidRPr="00A76A55" w:rsidRDefault="00494564" w:rsidP="00F81996">
      <w:pPr>
        <w:spacing w:after="158" w:line="259" w:lineRule="auto"/>
        <w:ind w:left="0" w:right="0" w:firstLine="0"/>
        <w:rPr>
          <w:sz w:val="24"/>
        </w:rPr>
      </w:pPr>
    </w:p>
    <w:p w14:paraId="76EC5DAA" w14:textId="6BB9D71E" w:rsidR="00494564" w:rsidRPr="00A76A55" w:rsidRDefault="00494564" w:rsidP="00F81996">
      <w:pPr>
        <w:spacing w:after="160" w:line="259" w:lineRule="auto"/>
        <w:ind w:left="0" w:right="0" w:firstLine="0"/>
        <w:rPr>
          <w:sz w:val="24"/>
        </w:rPr>
      </w:pPr>
    </w:p>
    <w:p w14:paraId="64D22D01" w14:textId="537E93F5" w:rsidR="00494564" w:rsidRPr="00A76A55" w:rsidRDefault="00494564" w:rsidP="00F81996">
      <w:pPr>
        <w:spacing w:after="0" w:line="259" w:lineRule="auto"/>
        <w:ind w:left="0" w:right="0" w:firstLine="0"/>
        <w:rPr>
          <w:sz w:val="24"/>
        </w:rPr>
      </w:pPr>
    </w:p>
    <w:p w14:paraId="76ADB742" w14:textId="77777777" w:rsidR="004F4BCB" w:rsidRDefault="004F4BCB" w:rsidP="00F81996">
      <w:pPr>
        <w:spacing w:after="160"/>
        <w:ind w:left="360" w:right="45" w:firstLine="0"/>
        <w:rPr>
          <w:b/>
          <w:sz w:val="24"/>
        </w:rPr>
      </w:pPr>
    </w:p>
    <w:p w14:paraId="015C52AC" w14:textId="77777777" w:rsidR="004F4BCB" w:rsidRDefault="004F4BCB" w:rsidP="00F81996">
      <w:pPr>
        <w:spacing w:after="160"/>
        <w:ind w:left="360" w:right="45" w:firstLine="0"/>
        <w:rPr>
          <w:b/>
          <w:sz w:val="24"/>
        </w:rPr>
      </w:pPr>
    </w:p>
    <w:p w14:paraId="4DDC2EFB" w14:textId="77777777" w:rsidR="004F4BCB" w:rsidRDefault="004F4BCB" w:rsidP="00F81996">
      <w:pPr>
        <w:spacing w:after="160"/>
        <w:ind w:left="360" w:right="45" w:firstLine="0"/>
        <w:rPr>
          <w:b/>
          <w:sz w:val="24"/>
        </w:rPr>
      </w:pPr>
    </w:p>
    <w:p w14:paraId="13032A41" w14:textId="77777777" w:rsidR="004F4BCB" w:rsidRDefault="004F4BCB" w:rsidP="00F81996">
      <w:pPr>
        <w:spacing w:after="160"/>
        <w:ind w:left="360" w:right="45" w:firstLine="0"/>
        <w:rPr>
          <w:b/>
          <w:sz w:val="24"/>
        </w:rPr>
      </w:pPr>
    </w:p>
    <w:p w14:paraId="7B78C119" w14:textId="77777777" w:rsidR="004F4BCB" w:rsidRDefault="004F4BCB" w:rsidP="00F81996">
      <w:pPr>
        <w:spacing w:after="160"/>
        <w:ind w:left="360" w:right="45" w:firstLine="0"/>
        <w:rPr>
          <w:b/>
          <w:sz w:val="24"/>
        </w:rPr>
      </w:pPr>
    </w:p>
    <w:p w14:paraId="72FD790C" w14:textId="77777777" w:rsidR="004F4BCB" w:rsidRDefault="004F4BCB" w:rsidP="00F81996">
      <w:pPr>
        <w:spacing w:after="160"/>
        <w:ind w:left="360" w:right="45" w:firstLine="0"/>
        <w:rPr>
          <w:b/>
          <w:sz w:val="24"/>
        </w:rPr>
      </w:pPr>
    </w:p>
    <w:p w14:paraId="2FA754F5" w14:textId="77777777" w:rsidR="004F4BCB" w:rsidRPr="004F4BCB" w:rsidRDefault="004F4BCB" w:rsidP="00BF6A74">
      <w:pPr>
        <w:spacing w:before="100" w:beforeAutospacing="1" w:after="100" w:afterAutospacing="1" w:line="240" w:lineRule="auto"/>
        <w:ind w:left="0" w:right="0" w:firstLine="360"/>
        <w:rPr>
          <w:rFonts w:ascii="Times New Roman" w:eastAsia="Times New Roman" w:hAnsi="Times New Roman" w:cs="Times New Roman"/>
          <w:color w:val="auto"/>
          <w:kern w:val="0"/>
          <w:sz w:val="24"/>
          <w14:ligatures w14:val="none"/>
        </w:rPr>
      </w:pPr>
      <w:r w:rsidRPr="004F4BCB">
        <w:rPr>
          <w:rFonts w:ascii="Times New Roman" w:eastAsia="Times New Roman" w:hAnsi="Times New Roman" w:cs="Times New Roman"/>
          <w:b/>
          <w:bCs/>
          <w:color w:val="auto"/>
          <w:kern w:val="0"/>
          <w:sz w:val="24"/>
          <w14:ligatures w14:val="none"/>
        </w:rPr>
        <w:lastRenderedPageBreak/>
        <w:t>Advisors/Consultants</w:t>
      </w:r>
      <w:proofErr w:type="gramStart"/>
      <w:r w:rsidRPr="004F4BCB">
        <w:rPr>
          <w:rFonts w:ascii="Times New Roman" w:eastAsia="Times New Roman" w:hAnsi="Times New Roman" w:cs="Times New Roman"/>
          <w:b/>
          <w:bCs/>
          <w:color w:val="auto"/>
          <w:kern w:val="0"/>
          <w:sz w:val="24"/>
          <w14:ligatures w14:val="none"/>
        </w:rPr>
        <w:t>:</w:t>
      </w:r>
      <w:proofErr w:type="gramEnd"/>
      <w:r w:rsidRPr="004F4BCB">
        <w:rPr>
          <w:rFonts w:ascii="Times New Roman" w:eastAsia="Times New Roman" w:hAnsi="Times New Roman" w:cs="Times New Roman"/>
          <w:color w:val="auto"/>
          <w:kern w:val="0"/>
          <w:sz w:val="24"/>
          <w14:ligatures w14:val="none"/>
        </w:rPr>
        <w:br/>
        <w:t>To ensure the smooth operation and success of the business, several professionals will provide expert guidance and support:</w:t>
      </w:r>
    </w:p>
    <w:p w14:paraId="41731238" w14:textId="77777777" w:rsidR="004F4BCB" w:rsidRPr="004F4BCB" w:rsidRDefault="004F4BCB">
      <w:pPr>
        <w:numPr>
          <w:ilvl w:val="0"/>
          <w:numId w:val="2"/>
        </w:numPr>
        <w:spacing w:before="100" w:beforeAutospacing="1" w:after="100" w:afterAutospacing="1" w:line="240" w:lineRule="auto"/>
        <w:ind w:right="0"/>
        <w:rPr>
          <w:rFonts w:ascii="Times New Roman" w:eastAsia="Times New Roman" w:hAnsi="Times New Roman" w:cs="Times New Roman"/>
          <w:color w:val="auto"/>
          <w:kern w:val="0"/>
          <w:sz w:val="24"/>
          <w14:ligatures w14:val="none"/>
        </w:rPr>
        <w:pPrChange w:id="17" w:author="Microsoft account" w:date="2024-10-22T17:27:00Z">
          <w:pPr>
            <w:numPr>
              <w:numId w:val="16"/>
            </w:numPr>
            <w:tabs>
              <w:tab w:val="num" w:pos="360"/>
              <w:tab w:val="num" w:pos="720"/>
            </w:tabs>
            <w:spacing w:before="100" w:beforeAutospacing="1" w:after="100" w:afterAutospacing="1" w:line="240" w:lineRule="auto"/>
            <w:ind w:left="720" w:right="0" w:hanging="720"/>
          </w:pPr>
        </w:pPrChange>
      </w:pPr>
      <w:r w:rsidRPr="004F4BCB">
        <w:rPr>
          <w:rFonts w:ascii="Times New Roman" w:eastAsia="Times New Roman" w:hAnsi="Times New Roman" w:cs="Times New Roman"/>
          <w:b/>
          <w:bCs/>
          <w:color w:val="auto"/>
          <w:kern w:val="0"/>
          <w:sz w:val="24"/>
          <w14:ligatures w14:val="none"/>
        </w:rPr>
        <w:t>Accountant:</w:t>
      </w:r>
      <w:r w:rsidRPr="004F4BCB">
        <w:rPr>
          <w:rFonts w:ascii="Times New Roman" w:eastAsia="Times New Roman" w:hAnsi="Times New Roman" w:cs="Times New Roman"/>
          <w:color w:val="auto"/>
          <w:kern w:val="0"/>
          <w:sz w:val="24"/>
          <w14:ligatures w14:val="none"/>
        </w:rPr>
        <w:t xml:space="preserve"> An experienced accountant will assist with financial planning, budgeting, tax preparation, and ensuring compliance with all accounting regulations. Their expertise will help in managing finances efficiently and maintaining financial transparency.</w:t>
      </w:r>
    </w:p>
    <w:p w14:paraId="768ED8AA" w14:textId="77777777" w:rsidR="004F4BCB" w:rsidRPr="004F4BCB" w:rsidRDefault="004F4BCB">
      <w:pPr>
        <w:numPr>
          <w:ilvl w:val="0"/>
          <w:numId w:val="2"/>
        </w:numPr>
        <w:spacing w:before="100" w:beforeAutospacing="1" w:after="100" w:afterAutospacing="1" w:line="240" w:lineRule="auto"/>
        <w:ind w:right="0"/>
        <w:rPr>
          <w:rFonts w:ascii="Times New Roman" w:eastAsia="Times New Roman" w:hAnsi="Times New Roman" w:cs="Times New Roman"/>
          <w:color w:val="auto"/>
          <w:kern w:val="0"/>
          <w:sz w:val="24"/>
          <w14:ligatures w14:val="none"/>
        </w:rPr>
        <w:pPrChange w:id="18" w:author="Microsoft account" w:date="2024-10-22T17:27:00Z">
          <w:pPr>
            <w:numPr>
              <w:numId w:val="16"/>
            </w:numPr>
            <w:tabs>
              <w:tab w:val="num" w:pos="360"/>
              <w:tab w:val="num" w:pos="720"/>
            </w:tabs>
            <w:spacing w:before="100" w:beforeAutospacing="1" w:after="100" w:afterAutospacing="1" w:line="240" w:lineRule="auto"/>
            <w:ind w:left="720" w:right="0" w:hanging="720"/>
          </w:pPr>
        </w:pPrChange>
      </w:pPr>
      <w:r w:rsidRPr="004F4BCB">
        <w:rPr>
          <w:rFonts w:ascii="Times New Roman" w:eastAsia="Times New Roman" w:hAnsi="Times New Roman" w:cs="Times New Roman"/>
          <w:b/>
          <w:bCs/>
          <w:color w:val="auto"/>
          <w:kern w:val="0"/>
          <w:sz w:val="24"/>
          <w14:ligatures w14:val="none"/>
        </w:rPr>
        <w:t>Legal Advisor:</w:t>
      </w:r>
      <w:r w:rsidRPr="004F4BCB">
        <w:rPr>
          <w:rFonts w:ascii="Times New Roman" w:eastAsia="Times New Roman" w:hAnsi="Times New Roman" w:cs="Times New Roman"/>
          <w:color w:val="auto"/>
          <w:kern w:val="0"/>
          <w:sz w:val="24"/>
          <w14:ligatures w14:val="none"/>
        </w:rPr>
        <w:t xml:space="preserve"> A legal advisor will provide assistance with intellectual property protection, contracts, and any regulatory requirements related to the sale and production of eyewear. They will also handle matters related to partnerships, future expansions, and licensing.</w:t>
      </w:r>
    </w:p>
    <w:p w14:paraId="611AE84B" w14:textId="77777777" w:rsidR="004F4BCB" w:rsidRPr="004F4BCB" w:rsidRDefault="004F4BCB">
      <w:pPr>
        <w:numPr>
          <w:ilvl w:val="0"/>
          <w:numId w:val="2"/>
        </w:numPr>
        <w:spacing w:before="100" w:beforeAutospacing="1" w:after="100" w:afterAutospacing="1" w:line="240" w:lineRule="auto"/>
        <w:ind w:right="0"/>
        <w:rPr>
          <w:rFonts w:ascii="Times New Roman" w:eastAsia="Times New Roman" w:hAnsi="Times New Roman" w:cs="Times New Roman"/>
          <w:color w:val="auto"/>
          <w:kern w:val="0"/>
          <w:sz w:val="24"/>
          <w14:ligatures w14:val="none"/>
        </w:rPr>
        <w:pPrChange w:id="19" w:author="Microsoft account" w:date="2024-10-22T17:27:00Z">
          <w:pPr>
            <w:numPr>
              <w:numId w:val="16"/>
            </w:numPr>
            <w:tabs>
              <w:tab w:val="num" w:pos="360"/>
              <w:tab w:val="num" w:pos="720"/>
            </w:tabs>
            <w:spacing w:before="100" w:beforeAutospacing="1" w:after="100" w:afterAutospacing="1" w:line="240" w:lineRule="auto"/>
            <w:ind w:left="720" w:right="0" w:hanging="720"/>
          </w:pPr>
        </w:pPrChange>
      </w:pPr>
      <w:r w:rsidRPr="004F4BCB">
        <w:rPr>
          <w:rFonts w:ascii="Times New Roman" w:eastAsia="Times New Roman" w:hAnsi="Times New Roman" w:cs="Times New Roman"/>
          <w:b/>
          <w:bCs/>
          <w:color w:val="auto"/>
          <w:kern w:val="0"/>
          <w:sz w:val="24"/>
          <w14:ligatures w14:val="none"/>
        </w:rPr>
        <w:t>Optical Industry Consultant:</w:t>
      </w:r>
      <w:r w:rsidRPr="004F4BCB">
        <w:rPr>
          <w:rFonts w:ascii="Times New Roman" w:eastAsia="Times New Roman" w:hAnsi="Times New Roman" w:cs="Times New Roman"/>
          <w:color w:val="auto"/>
          <w:kern w:val="0"/>
          <w:sz w:val="24"/>
          <w14:ligatures w14:val="none"/>
        </w:rPr>
        <w:t xml:space="preserve"> An expert in the eyewear industry will advise on product development, industry trends, and customer preferences. Their knowledge will be key in refining products and ensuring they meet market needs.</w:t>
      </w:r>
    </w:p>
    <w:p w14:paraId="604E6CDF" w14:textId="77777777" w:rsidR="004F4BCB" w:rsidRPr="004F4BCB" w:rsidRDefault="004F4BCB">
      <w:pPr>
        <w:numPr>
          <w:ilvl w:val="0"/>
          <w:numId w:val="2"/>
        </w:numPr>
        <w:spacing w:before="100" w:beforeAutospacing="1" w:after="100" w:afterAutospacing="1" w:line="240" w:lineRule="auto"/>
        <w:ind w:right="0"/>
        <w:rPr>
          <w:rFonts w:ascii="Times New Roman" w:eastAsia="Times New Roman" w:hAnsi="Times New Roman" w:cs="Times New Roman"/>
          <w:color w:val="auto"/>
          <w:kern w:val="0"/>
          <w:sz w:val="24"/>
          <w14:ligatures w14:val="none"/>
        </w:rPr>
        <w:pPrChange w:id="20" w:author="Microsoft account" w:date="2024-10-22T17:27:00Z">
          <w:pPr>
            <w:numPr>
              <w:numId w:val="16"/>
            </w:numPr>
            <w:tabs>
              <w:tab w:val="num" w:pos="360"/>
              <w:tab w:val="num" w:pos="720"/>
            </w:tabs>
            <w:spacing w:before="100" w:beforeAutospacing="1" w:after="100" w:afterAutospacing="1" w:line="240" w:lineRule="auto"/>
            <w:ind w:left="720" w:right="0" w:hanging="720"/>
          </w:pPr>
        </w:pPrChange>
      </w:pPr>
      <w:r w:rsidRPr="004F4BCB">
        <w:rPr>
          <w:rFonts w:ascii="Times New Roman" w:eastAsia="Times New Roman" w:hAnsi="Times New Roman" w:cs="Times New Roman"/>
          <w:b/>
          <w:bCs/>
          <w:color w:val="auto"/>
          <w:kern w:val="0"/>
          <w:sz w:val="24"/>
          <w14:ligatures w14:val="none"/>
        </w:rPr>
        <w:t>Product Development Consultant:</w:t>
      </w:r>
      <w:r w:rsidRPr="004F4BCB">
        <w:rPr>
          <w:rFonts w:ascii="Times New Roman" w:eastAsia="Times New Roman" w:hAnsi="Times New Roman" w:cs="Times New Roman"/>
          <w:color w:val="auto"/>
          <w:kern w:val="0"/>
          <w:sz w:val="24"/>
          <w14:ligatures w14:val="none"/>
        </w:rPr>
        <w:t xml:space="preserve"> This consultant will provide insights into the design and innovation of eyewear products, helping to align offerings with customer expectations and market demands.</w:t>
      </w:r>
    </w:p>
    <w:p w14:paraId="46C74D26" w14:textId="77777777" w:rsidR="004F4BCB" w:rsidRPr="004F4BCB" w:rsidRDefault="004F4BCB" w:rsidP="00BF6A74">
      <w:pPr>
        <w:spacing w:after="204" w:line="259" w:lineRule="auto"/>
        <w:ind w:left="360" w:right="0" w:firstLine="360"/>
        <w:rPr>
          <w:b/>
          <w:sz w:val="24"/>
        </w:rPr>
      </w:pPr>
      <w:r w:rsidRPr="004F4BCB">
        <w:rPr>
          <w:b/>
          <w:sz w:val="24"/>
        </w:rPr>
        <w:t>Product/Service Description:</w:t>
      </w:r>
    </w:p>
    <w:p w14:paraId="66E7902E" w14:textId="77777777" w:rsidR="004F4BCB" w:rsidRPr="00945079" w:rsidRDefault="004F4BCB" w:rsidP="004F4BCB">
      <w:pPr>
        <w:spacing w:after="204" w:line="259" w:lineRule="auto"/>
        <w:ind w:left="360" w:right="0" w:firstLine="0"/>
        <w:rPr>
          <w:sz w:val="24"/>
        </w:rPr>
      </w:pPr>
      <w:r w:rsidRPr="00945079">
        <w:rPr>
          <w:sz w:val="24"/>
        </w:rPr>
        <w:t>Our business will offer a diverse range of innovative eyewear solutions tailored to the evolving needs of consumers. The core products include:</w:t>
      </w:r>
    </w:p>
    <w:p w14:paraId="5C932BB2" w14:textId="77777777" w:rsidR="004F4BCB" w:rsidRPr="00945079" w:rsidRDefault="004F4BCB" w:rsidP="004F4BCB">
      <w:pPr>
        <w:spacing w:after="204" w:line="259" w:lineRule="auto"/>
        <w:ind w:left="360" w:right="0" w:firstLine="0"/>
        <w:rPr>
          <w:sz w:val="24"/>
        </w:rPr>
      </w:pPr>
    </w:p>
    <w:p w14:paraId="15003697" w14:textId="77777777" w:rsidR="004F4BCB" w:rsidRPr="00945079" w:rsidRDefault="004F4BCB" w:rsidP="004F4BCB">
      <w:pPr>
        <w:spacing w:after="204" w:line="259" w:lineRule="auto"/>
        <w:ind w:left="360" w:right="0" w:firstLine="0"/>
        <w:rPr>
          <w:sz w:val="24"/>
        </w:rPr>
      </w:pPr>
      <w:r w:rsidRPr="00945079">
        <w:rPr>
          <w:sz w:val="24"/>
        </w:rPr>
        <w:t>Blue Light Filtering Glasses: These advanced glasses utilize blue light filtering technology to ensure optimal eye comfort and protection during everyday activities. They come in various power options to suit different vision correction needs, including:</w:t>
      </w:r>
    </w:p>
    <w:p w14:paraId="443AFA0D" w14:textId="77777777" w:rsidR="004F4BCB" w:rsidRPr="00945079" w:rsidRDefault="004F4BCB" w:rsidP="004F4BCB">
      <w:pPr>
        <w:spacing w:after="204" w:line="259" w:lineRule="auto"/>
        <w:ind w:left="360" w:right="0" w:firstLine="0"/>
        <w:rPr>
          <w:sz w:val="24"/>
        </w:rPr>
      </w:pPr>
    </w:p>
    <w:p w14:paraId="25978B3B" w14:textId="77777777" w:rsidR="004F4BCB" w:rsidRPr="00945079" w:rsidRDefault="004F4BCB" w:rsidP="004F4BCB">
      <w:pPr>
        <w:spacing w:after="204" w:line="259" w:lineRule="auto"/>
        <w:ind w:left="360" w:right="0" w:firstLine="0"/>
        <w:rPr>
          <w:sz w:val="24"/>
        </w:rPr>
      </w:pPr>
      <w:r w:rsidRPr="00945079">
        <w:rPr>
          <w:sz w:val="24"/>
        </w:rPr>
        <w:t>Prescription Lenses: Customizable lenses that cater to specific vision requirements.</w:t>
      </w:r>
    </w:p>
    <w:p w14:paraId="41C52D5A" w14:textId="77777777" w:rsidR="004F4BCB" w:rsidRPr="00945079" w:rsidRDefault="004F4BCB" w:rsidP="004F4BCB">
      <w:pPr>
        <w:spacing w:after="204" w:line="259" w:lineRule="auto"/>
        <w:ind w:left="360" w:right="0" w:firstLine="0"/>
        <w:rPr>
          <w:sz w:val="24"/>
        </w:rPr>
      </w:pPr>
      <w:r w:rsidRPr="00945079">
        <w:rPr>
          <w:sz w:val="24"/>
        </w:rPr>
        <w:t>Non-Prescription Lenses: Simple blue light filtering lenses designed for daily use without vision correction.</w:t>
      </w:r>
    </w:p>
    <w:p w14:paraId="4469A425" w14:textId="77777777" w:rsidR="004F4BCB" w:rsidRPr="00945079" w:rsidRDefault="004F4BCB" w:rsidP="004F4BCB">
      <w:pPr>
        <w:spacing w:after="204" w:line="259" w:lineRule="auto"/>
        <w:ind w:left="360" w:right="0" w:firstLine="0"/>
        <w:rPr>
          <w:sz w:val="24"/>
        </w:rPr>
      </w:pPr>
      <w:r w:rsidRPr="00945079">
        <w:rPr>
          <w:sz w:val="24"/>
        </w:rPr>
        <w:t xml:space="preserve">Both the lenses and frames of these glasses are </w:t>
      </w:r>
      <w:proofErr w:type="spellStart"/>
      <w:r w:rsidRPr="00945079">
        <w:rPr>
          <w:sz w:val="24"/>
        </w:rPr>
        <w:t>refittable</w:t>
      </w:r>
      <w:proofErr w:type="spellEnd"/>
      <w:r w:rsidRPr="00945079">
        <w:rPr>
          <w:sz w:val="24"/>
        </w:rPr>
        <w:t xml:space="preserve"> and replaceable, allowing users to adapt their eyewear as their vision needs change. They are available in two types:</w:t>
      </w:r>
    </w:p>
    <w:p w14:paraId="23CB001A" w14:textId="77777777" w:rsidR="004F4BCB" w:rsidRPr="00945079" w:rsidRDefault="004F4BCB" w:rsidP="004F4BCB">
      <w:pPr>
        <w:spacing w:after="204" w:line="259" w:lineRule="auto"/>
        <w:ind w:left="360" w:right="0" w:firstLine="0"/>
        <w:rPr>
          <w:sz w:val="24"/>
        </w:rPr>
      </w:pPr>
    </w:p>
    <w:p w14:paraId="3DCFA50F" w14:textId="77777777" w:rsidR="004F4BCB" w:rsidRPr="00945079" w:rsidRDefault="004F4BCB" w:rsidP="004F4BCB">
      <w:pPr>
        <w:spacing w:after="204" w:line="259" w:lineRule="auto"/>
        <w:ind w:left="360" w:right="0" w:firstLine="0"/>
        <w:rPr>
          <w:sz w:val="24"/>
        </w:rPr>
      </w:pPr>
      <w:r w:rsidRPr="00945079">
        <w:rPr>
          <w:sz w:val="24"/>
        </w:rPr>
        <w:t>Two-Mode Glasses: These glasses provide both blue light filtering functionality and various connectivity options for enhanced versatility.</w:t>
      </w:r>
    </w:p>
    <w:p w14:paraId="61FC1274" w14:textId="77777777" w:rsidR="004F4BCB" w:rsidRPr="00945079" w:rsidRDefault="004F4BCB" w:rsidP="004F4BCB">
      <w:pPr>
        <w:spacing w:after="204" w:line="259" w:lineRule="auto"/>
        <w:ind w:left="360" w:right="0" w:firstLine="0"/>
        <w:rPr>
          <w:sz w:val="24"/>
        </w:rPr>
      </w:pPr>
      <w:r w:rsidRPr="00945079">
        <w:rPr>
          <w:sz w:val="24"/>
        </w:rPr>
        <w:t>Single-Mode Glasses: These glasses are designed solely for non-computer use, offering excellent blue light filtering capabilities for daily purposes.</w:t>
      </w:r>
    </w:p>
    <w:p w14:paraId="1E5CDC76" w14:textId="77777777" w:rsidR="004F4BCB" w:rsidRPr="00945079" w:rsidRDefault="004F4BCB" w:rsidP="004F4BCB">
      <w:pPr>
        <w:spacing w:after="204" w:line="259" w:lineRule="auto"/>
        <w:ind w:left="360" w:right="0" w:firstLine="0"/>
        <w:rPr>
          <w:sz w:val="24"/>
        </w:rPr>
      </w:pPr>
      <w:r w:rsidRPr="00945079">
        <w:rPr>
          <w:sz w:val="24"/>
        </w:rPr>
        <w:t xml:space="preserve">Fashionable Eyewear Collection: Our stylish collection includes non-prescription sunglasses and fashion-forward frames designed for comfort and aesthetic appeal. These glasses also </w:t>
      </w:r>
      <w:r w:rsidRPr="00945079">
        <w:rPr>
          <w:sz w:val="24"/>
        </w:rPr>
        <w:lastRenderedPageBreak/>
        <w:t xml:space="preserve">feature </w:t>
      </w:r>
      <w:proofErr w:type="spellStart"/>
      <w:r w:rsidRPr="00945079">
        <w:rPr>
          <w:sz w:val="24"/>
        </w:rPr>
        <w:t>refittable</w:t>
      </w:r>
      <w:proofErr w:type="spellEnd"/>
      <w:r w:rsidRPr="00945079">
        <w:rPr>
          <w:sz w:val="24"/>
        </w:rPr>
        <w:t xml:space="preserve"> lenses and replaceable frames, ensuring every customer finds a product that suits their personal style and vision needs.</w:t>
      </w:r>
    </w:p>
    <w:p w14:paraId="6B82590E" w14:textId="77777777" w:rsidR="004F4BCB" w:rsidRPr="00945079" w:rsidRDefault="004F4BCB" w:rsidP="004F4BCB">
      <w:pPr>
        <w:spacing w:after="204" w:line="259" w:lineRule="auto"/>
        <w:ind w:left="360" w:right="0" w:firstLine="0"/>
        <w:rPr>
          <w:sz w:val="24"/>
        </w:rPr>
      </w:pPr>
    </w:p>
    <w:p w14:paraId="029F6527" w14:textId="77777777" w:rsidR="004F4BCB" w:rsidRPr="00945079" w:rsidRDefault="004F4BCB" w:rsidP="004F4BCB">
      <w:pPr>
        <w:spacing w:after="204" w:line="259" w:lineRule="auto"/>
        <w:ind w:left="360" w:right="0" w:firstLine="0"/>
        <w:rPr>
          <w:sz w:val="24"/>
        </w:rPr>
      </w:pPr>
      <w:r w:rsidRPr="00945079">
        <w:rPr>
          <w:sz w:val="24"/>
        </w:rPr>
        <w:t>Children’s Eyewear: Durable, comfortable, and lightweight glasses designed specifically for children, incorporating safety features and adjustable frames. Both the lenses and the frames can be easily replaced or refitted to accommodate growing children.</w:t>
      </w:r>
    </w:p>
    <w:p w14:paraId="37F82E68" w14:textId="77777777" w:rsidR="004F4BCB" w:rsidRPr="00945079" w:rsidRDefault="004F4BCB" w:rsidP="004F4BCB">
      <w:pPr>
        <w:spacing w:after="204" w:line="259" w:lineRule="auto"/>
        <w:ind w:left="360" w:right="0" w:firstLine="0"/>
        <w:rPr>
          <w:sz w:val="24"/>
        </w:rPr>
      </w:pPr>
    </w:p>
    <w:p w14:paraId="03E1CE27" w14:textId="47193030" w:rsidR="00494564" w:rsidRPr="00945079" w:rsidRDefault="004F4BCB" w:rsidP="004F4BCB">
      <w:pPr>
        <w:spacing w:after="204" w:line="259" w:lineRule="auto"/>
        <w:ind w:left="360" w:right="0" w:firstLine="0"/>
        <w:rPr>
          <w:sz w:val="24"/>
        </w:rPr>
      </w:pPr>
      <w:r w:rsidRPr="00945079">
        <w:rPr>
          <w:sz w:val="24"/>
        </w:rPr>
        <w:t>Our focus is on providing high-quality, affordable products that cater to both functional and aesthetic needs, with an emphasis on cutting-edge technology and sustainability.</w:t>
      </w:r>
      <w:r w:rsidR="00BF6A74" w:rsidRPr="00945079">
        <w:rPr>
          <w:noProof/>
        </w:rPr>
        <mc:AlternateContent>
          <mc:Choice Requires="wpg">
            <w:drawing>
              <wp:inline distT="0" distB="0" distL="0" distR="0" wp14:anchorId="5188A519" wp14:editId="02329457">
                <wp:extent cx="5523865" cy="18288"/>
                <wp:effectExtent l="0" t="0" r="0" b="0"/>
                <wp:docPr id="12942" name="Group 12942"/>
                <wp:cNvGraphicFramePr/>
                <a:graphic xmlns:a="http://schemas.openxmlformats.org/drawingml/2006/main">
                  <a:graphicData uri="http://schemas.microsoft.com/office/word/2010/wordprocessingGroup">
                    <wpg:wgp>
                      <wpg:cNvGrpSpPr/>
                      <wpg:grpSpPr>
                        <a:xfrm>
                          <a:off x="0" y="0"/>
                          <a:ext cx="5523865" cy="18288"/>
                          <a:chOff x="0" y="0"/>
                          <a:chExt cx="5523865" cy="18288"/>
                        </a:xfrm>
                      </wpg:grpSpPr>
                      <wps:wsp>
                        <wps:cNvPr id="15080" name="Shape 15080"/>
                        <wps:cNvSpPr/>
                        <wps:spPr>
                          <a:xfrm>
                            <a:off x="0" y="0"/>
                            <a:ext cx="5523865" cy="18288"/>
                          </a:xfrm>
                          <a:custGeom>
                            <a:avLst/>
                            <a:gdLst/>
                            <a:ahLst/>
                            <a:cxnLst/>
                            <a:rect l="0" t="0" r="0" b="0"/>
                            <a:pathLst>
                              <a:path w="5523865" h="18288">
                                <a:moveTo>
                                  <a:pt x="0" y="0"/>
                                </a:moveTo>
                                <a:lnTo>
                                  <a:pt x="5523865" y="0"/>
                                </a:lnTo>
                                <a:lnTo>
                                  <a:pt x="5523865"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group w14:anchorId="5B23C679" id="Group 12942" o:spid="_x0000_s1026" style="width:434.95pt;height:1.45pt;mso-position-horizontal-relative:char;mso-position-vertical-relative:line" coordsize="55238,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">
                <v:shape id="Shape 15080" o:spid="_x0000_s1027" style="position:absolute;width:55238;height:182;visibility:visible;mso-wrap-style:square;v-text-anchor:top" coordsize="5523865,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" path="m,l5523865,r,18288l,18288,,e" fillcolor="black" stroked="f" strokeweight="0">
                  <v:stroke miterlimit="83231f" joinstyle="miter"/>
                  <v:path arrowok="t" textboxrect="0,0,5523865,18288"/>
                </v:shape>
                <w10:anchorlock/>
              </v:group>
            </w:pict>
          </mc:Fallback>
        </mc:AlternateContent>
      </w:r>
    </w:p>
    <w:p w14:paraId="618F227D" w14:textId="77777777" w:rsidR="00A76A55" w:rsidRPr="00A76A55" w:rsidRDefault="00A76A55" w:rsidP="00C210F6">
      <w:pPr>
        <w:spacing w:after="160"/>
        <w:ind w:left="0" w:right="45" w:firstLine="0"/>
        <w:rPr>
          <w:b/>
          <w:sz w:val="24"/>
        </w:rPr>
      </w:pPr>
    </w:p>
    <w:p w14:paraId="49F8329C" w14:textId="77777777" w:rsidR="00A76A55" w:rsidRPr="00A76A55" w:rsidRDefault="00A76A55" w:rsidP="00F81996">
      <w:pPr>
        <w:spacing w:after="160"/>
        <w:ind w:left="720" w:right="45" w:firstLine="0"/>
        <w:rPr>
          <w:b/>
          <w:sz w:val="24"/>
        </w:rPr>
      </w:pPr>
    </w:p>
    <w:p w14:paraId="227504AE" w14:textId="78A634C4" w:rsidR="00494564" w:rsidRPr="00F81996" w:rsidRDefault="00BF6A74" w:rsidP="00F81996">
      <w:pPr>
        <w:spacing w:after="160"/>
        <w:ind w:left="1080" w:right="45" w:firstLine="0"/>
        <w:rPr>
          <w:sz w:val="24"/>
        </w:rPr>
      </w:pPr>
      <w:r w:rsidRPr="00F81996">
        <w:rPr>
          <w:b/>
          <w:sz w:val="24"/>
        </w:rPr>
        <w:t>Unique Selling Proposition (USP):</w:t>
      </w:r>
    </w:p>
    <w:p w14:paraId="0F83EF34" w14:textId="77777777" w:rsidR="00945079" w:rsidRPr="00945079" w:rsidRDefault="00945079" w:rsidP="00945079">
      <w:pPr>
        <w:spacing w:before="100" w:beforeAutospacing="1" w:after="100" w:afterAutospacing="1" w:line="240" w:lineRule="auto"/>
        <w:ind w:left="0" w:right="0" w:firstLine="0"/>
        <w:rPr>
          <w:rFonts w:ascii="Times New Roman" w:eastAsia="Times New Roman" w:hAnsi="Times New Roman" w:cs="Times New Roman"/>
          <w:color w:val="auto"/>
          <w:kern w:val="0"/>
          <w:sz w:val="24"/>
          <w14:ligatures w14:val="none"/>
        </w:rPr>
      </w:pPr>
      <w:r w:rsidRPr="00945079">
        <w:rPr>
          <w:rFonts w:ascii="Times New Roman" w:eastAsia="Times New Roman" w:hAnsi="Times New Roman" w:cs="Times New Roman"/>
          <w:b/>
          <w:bCs/>
          <w:color w:val="auto"/>
          <w:kern w:val="0"/>
          <w:sz w:val="24"/>
          <w14:ligatures w14:val="none"/>
        </w:rPr>
        <w:t>Unique Selling Proposition (USP):</w:t>
      </w:r>
      <w:r w:rsidRPr="00945079">
        <w:rPr>
          <w:rFonts w:ascii="Times New Roman" w:eastAsia="Times New Roman" w:hAnsi="Times New Roman" w:cs="Times New Roman"/>
          <w:color w:val="auto"/>
          <w:kern w:val="0"/>
          <w:sz w:val="24"/>
          <w14:ligatures w14:val="none"/>
        </w:rPr>
        <w:br/>
        <w:t>Our business stands out in the eyewear market through the combination of sustainability, affordability, and stylish design. The key elements of our USP include:</w:t>
      </w:r>
    </w:p>
    <w:p w14:paraId="537C585F" w14:textId="77777777" w:rsidR="00945079" w:rsidRPr="00945079" w:rsidRDefault="00945079">
      <w:pPr>
        <w:numPr>
          <w:ilvl w:val="0"/>
          <w:numId w:val="3"/>
        </w:numPr>
        <w:spacing w:before="100" w:beforeAutospacing="1" w:after="100" w:afterAutospacing="1" w:line="240" w:lineRule="auto"/>
        <w:ind w:right="0"/>
        <w:rPr>
          <w:rFonts w:ascii="Times New Roman" w:eastAsia="Times New Roman" w:hAnsi="Times New Roman" w:cs="Times New Roman"/>
          <w:color w:val="auto"/>
          <w:kern w:val="0"/>
          <w:sz w:val="24"/>
          <w14:ligatures w14:val="none"/>
        </w:rPr>
        <w:pPrChange w:id="21" w:author="Microsoft account" w:date="2024-10-22T17:27:00Z">
          <w:pPr>
            <w:numPr>
              <w:numId w:val="17"/>
            </w:numPr>
            <w:tabs>
              <w:tab w:val="num" w:pos="360"/>
              <w:tab w:val="num" w:pos="720"/>
            </w:tabs>
            <w:spacing w:before="100" w:beforeAutospacing="1" w:after="100" w:afterAutospacing="1" w:line="240" w:lineRule="auto"/>
            <w:ind w:left="720" w:right="0" w:hanging="720"/>
          </w:pPr>
        </w:pPrChange>
      </w:pPr>
      <w:r w:rsidRPr="00945079">
        <w:rPr>
          <w:rFonts w:ascii="Times New Roman" w:eastAsia="Times New Roman" w:hAnsi="Times New Roman" w:cs="Times New Roman"/>
          <w:b/>
          <w:bCs/>
          <w:color w:val="auto"/>
          <w:kern w:val="0"/>
          <w:sz w:val="24"/>
          <w14:ligatures w14:val="none"/>
        </w:rPr>
        <w:t>Advanced Blue Light Filtering Technology:</w:t>
      </w:r>
      <w:r w:rsidRPr="00945079">
        <w:rPr>
          <w:rFonts w:ascii="Times New Roman" w:eastAsia="Times New Roman" w:hAnsi="Times New Roman" w:cs="Times New Roman"/>
          <w:color w:val="auto"/>
          <w:kern w:val="0"/>
          <w:sz w:val="24"/>
          <w14:ligatures w14:val="none"/>
        </w:rPr>
        <w:t xml:space="preserve"> We offer high-quality blue light filtering glasses that help protect users from digital eye strain and enhance visual comfort during prolonged screen time. This feature caters to the increasing awareness of eye health among consumers.</w:t>
      </w:r>
    </w:p>
    <w:p w14:paraId="645718BA" w14:textId="77777777" w:rsidR="00945079" w:rsidRPr="00945079" w:rsidRDefault="00945079">
      <w:pPr>
        <w:numPr>
          <w:ilvl w:val="0"/>
          <w:numId w:val="3"/>
        </w:numPr>
        <w:spacing w:before="100" w:beforeAutospacing="1" w:after="100" w:afterAutospacing="1" w:line="240" w:lineRule="auto"/>
        <w:ind w:right="0"/>
        <w:rPr>
          <w:rFonts w:ascii="Times New Roman" w:eastAsia="Times New Roman" w:hAnsi="Times New Roman" w:cs="Times New Roman"/>
          <w:color w:val="auto"/>
          <w:kern w:val="0"/>
          <w:sz w:val="24"/>
          <w14:ligatures w14:val="none"/>
        </w:rPr>
        <w:pPrChange w:id="22" w:author="Microsoft account" w:date="2024-10-22T17:27:00Z">
          <w:pPr>
            <w:numPr>
              <w:numId w:val="17"/>
            </w:numPr>
            <w:tabs>
              <w:tab w:val="num" w:pos="360"/>
              <w:tab w:val="num" w:pos="720"/>
            </w:tabs>
            <w:spacing w:before="100" w:beforeAutospacing="1" w:after="100" w:afterAutospacing="1" w:line="240" w:lineRule="auto"/>
            <w:ind w:left="720" w:right="0" w:hanging="720"/>
          </w:pPr>
        </w:pPrChange>
      </w:pPr>
      <w:r w:rsidRPr="00945079">
        <w:rPr>
          <w:rFonts w:ascii="Times New Roman" w:eastAsia="Times New Roman" w:hAnsi="Times New Roman" w:cs="Times New Roman"/>
          <w:b/>
          <w:bCs/>
          <w:color w:val="auto"/>
          <w:kern w:val="0"/>
          <w:sz w:val="24"/>
          <w14:ligatures w14:val="none"/>
        </w:rPr>
        <w:t>Affordability Without Compromise:</w:t>
      </w:r>
      <w:r w:rsidRPr="00945079">
        <w:rPr>
          <w:rFonts w:ascii="Times New Roman" w:eastAsia="Times New Roman" w:hAnsi="Times New Roman" w:cs="Times New Roman"/>
          <w:color w:val="auto"/>
          <w:kern w:val="0"/>
          <w:sz w:val="24"/>
          <w14:ligatures w14:val="none"/>
        </w:rPr>
        <w:t xml:space="preserve"> Unlike many competitors, we provide advanced eyewear solutions at prices significantly lower than industry standards, ensuring customers receive premium features at affordable rates. For instance, our blue light filtering glasses are competitively priced around ₹1,999, while competitors might charge ₹3,999 or more.</w:t>
      </w:r>
    </w:p>
    <w:p w14:paraId="7C5C826A" w14:textId="77777777" w:rsidR="00945079" w:rsidRPr="00945079" w:rsidRDefault="00945079">
      <w:pPr>
        <w:numPr>
          <w:ilvl w:val="0"/>
          <w:numId w:val="3"/>
        </w:numPr>
        <w:spacing w:before="100" w:beforeAutospacing="1" w:after="100" w:afterAutospacing="1" w:line="240" w:lineRule="auto"/>
        <w:ind w:right="0"/>
        <w:rPr>
          <w:rFonts w:ascii="Times New Roman" w:eastAsia="Times New Roman" w:hAnsi="Times New Roman" w:cs="Times New Roman"/>
          <w:color w:val="auto"/>
          <w:kern w:val="0"/>
          <w:sz w:val="24"/>
          <w14:ligatures w14:val="none"/>
        </w:rPr>
        <w:pPrChange w:id="23" w:author="Microsoft account" w:date="2024-10-22T17:27:00Z">
          <w:pPr>
            <w:numPr>
              <w:numId w:val="17"/>
            </w:numPr>
            <w:tabs>
              <w:tab w:val="num" w:pos="360"/>
              <w:tab w:val="num" w:pos="720"/>
            </w:tabs>
            <w:spacing w:before="100" w:beforeAutospacing="1" w:after="100" w:afterAutospacing="1" w:line="240" w:lineRule="auto"/>
            <w:ind w:left="720" w:right="0" w:hanging="720"/>
          </w:pPr>
        </w:pPrChange>
      </w:pPr>
      <w:r w:rsidRPr="00945079">
        <w:rPr>
          <w:rFonts w:ascii="Times New Roman" w:eastAsia="Times New Roman" w:hAnsi="Times New Roman" w:cs="Times New Roman"/>
          <w:b/>
          <w:bCs/>
          <w:color w:val="auto"/>
          <w:kern w:val="0"/>
          <w:sz w:val="24"/>
          <w14:ligatures w14:val="none"/>
        </w:rPr>
        <w:t>Complete Eyewear Solutions:</w:t>
      </w:r>
      <w:r w:rsidRPr="00945079">
        <w:rPr>
          <w:rFonts w:ascii="Times New Roman" w:eastAsia="Times New Roman" w:hAnsi="Times New Roman" w:cs="Times New Roman"/>
          <w:color w:val="auto"/>
          <w:kern w:val="0"/>
          <w:sz w:val="24"/>
          <w14:ligatures w14:val="none"/>
        </w:rPr>
        <w:t xml:space="preserve"> Our diverse product range includes fashionable frames, non-prescription sunglasses, and durable children’s eyewear, designed for all demographics. We ensure quality, style, and functionality for every customer.</w:t>
      </w:r>
    </w:p>
    <w:p w14:paraId="04041D77" w14:textId="77777777" w:rsidR="00945079" w:rsidRPr="00945079" w:rsidRDefault="00945079">
      <w:pPr>
        <w:numPr>
          <w:ilvl w:val="0"/>
          <w:numId w:val="3"/>
        </w:numPr>
        <w:spacing w:before="100" w:beforeAutospacing="1" w:after="100" w:afterAutospacing="1" w:line="240" w:lineRule="auto"/>
        <w:ind w:right="0"/>
        <w:rPr>
          <w:rFonts w:ascii="Times New Roman" w:eastAsia="Times New Roman" w:hAnsi="Times New Roman" w:cs="Times New Roman"/>
          <w:color w:val="auto"/>
          <w:kern w:val="0"/>
          <w:sz w:val="24"/>
          <w14:ligatures w14:val="none"/>
        </w:rPr>
        <w:pPrChange w:id="24" w:author="Microsoft account" w:date="2024-10-22T17:27:00Z">
          <w:pPr>
            <w:numPr>
              <w:numId w:val="17"/>
            </w:numPr>
            <w:tabs>
              <w:tab w:val="num" w:pos="360"/>
              <w:tab w:val="num" w:pos="720"/>
            </w:tabs>
            <w:spacing w:before="100" w:beforeAutospacing="1" w:after="100" w:afterAutospacing="1" w:line="240" w:lineRule="auto"/>
            <w:ind w:left="720" w:right="0" w:hanging="720"/>
          </w:pPr>
        </w:pPrChange>
      </w:pPr>
      <w:r w:rsidRPr="00945079">
        <w:rPr>
          <w:rFonts w:ascii="Times New Roman" w:eastAsia="Times New Roman" w:hAnsi="Times New Roman" w:cs="Times New Roman"/>
          <w:b/>
          <w:bCs/>
          <w:color w:val="auto"/>
          <w:kern w:val="0"/>
          <w:sz w:val="24"/>
          <w14:ligatures w14:val="none"/>
        </w:rPr>
        <w:t>Sustainability and Safety:</w:t>
      </w:r>
      <w:r w:rsidRPr="00945079">
        <w:rPr>
          <w:rFonts w:ascii="Times New Roman" w:eastAsia="Times New Roman" w:hAnsi="Times New Roman" w:cs="Times New Roman"/>
          <w:color w:val="auto"/>
          <w:kern w:val="0"/>
          <w:sz w:val="24"/>
          <w14:ligatures w14:val="none"/>
        </w:rPr>
        <w:t xml:space="preserve"> Our products focus on environmentally friendly materials and manufacturing processes, promoting both customer health and environmental sustainability. We prioritize recyclable components and safe materials to ensure our eyewear is both stylish and responsible.</w:t>
      </w:r>
    </w:p>
    <w:p w14:paraId="5358726F" w14:textId="77777777" w:rsidR="00494564" w:rsidRPr="00F81996" w:rsidRDefault="00BF6A74" w:rsidP="00F81996">
      <w:pPr>
        <w:spacing w:after="0" w:line="259" w:lineRule="auto"/>
        <w:ind w:left="360" w:right="0" w:firstLine="0"/>
        <w:rPr>
          <w:sz w:val="24"/>
        </w:rPr>
      </w:pPr>
      <w:r w:rsidRPr="00A76A55">
        <w:rPr>
          <w:noProof/>
        </w:rPr>
        <mc:AlternateContent>
          <mc:Choice Requires="wpg">
            <w:drawing>
              <wp:inline distT="0" distB="0" distL="0" distR="0" wp14:anchorId="6971826D" wp14:editId="42A591FA">
                <wp:extent cx="5752465" cy="18288"/>
                <wp:effectExtent l="0" t="0" r="0" b="0"/>
                <wp:docPr id="12943" name="Group 12943"/>
                <wp:cNvGraphicFramePr/>
                <a:graphic xmlns:a="http://schemas.openxmlformats.org/drawingml/2006/main">
                  <a:graphicData uri="http://schemas.microsoft.com/office/word/2010/wordprocessingGroup">
                    <wpg:wgp>
                      <wpg:cNvGrpSpPr/>
                      <wpg:grpSpPr>
                        <a:xfrm>
                          <a:off x="0" y="0"/>
                          <a:ext cx="5752465" cy="18288"/>
                          <a:chOff x="0" y="0"/>
                          <a:chExt cx="5752465" cy="18288"/>
                        </a:xfrm>
                      </wpg:grpSpPr>
                      <wps:wsp>
                        <wps:cNvPr id="15081" name="Shape 15081"/>
                        <wps:cNvSpPr/>
                        <wps:spPr>
                          <a:xfrm>
                            <a:off x="0" y="0"/>
                            <a:ext cx="5752465" cy="18288"/>
                          </a:xfrm>
                          <a:custGeom>
                            <a:avLst/>
                            <a:gdLst/>
                            <a:ahLst/>
                            <a:cxnLst/>
                            <a:rect l="0" t="0" r="0" b="0"/>
                            <a:pathLst>
                              <a:path w="5752465" h="18288">
                                <a:moveTo>
                                  <a:pt x="0" y="0"/>
                                </a:moveTo>
                                <a:lnTo>
                                  <a:pt x="5752465" y="0"/>
                                </a:lnTo>
                                <a:lnTo>
                                  <a:pt x="5752465"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group w14:anchorId="0A8FBC1E" id="Group 12943" o:spid="_x0000_s1026" style="width:452.95pt;height:1.45pt;mso-position-horizontal-relative:char;mso-position-vertical-relative:line" coordsize="57524,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">
                <v:shape id="Shape 15081" o:spid="_x0000_s1027" style="position:absolute;width:57524;height:182;visibility:visible;mso-wrap-style:square;v-text-anchor:top" coordsize="5752465,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" path="m,l5752465,r,18288l,18288,,e" fillcolor="black" stroked="f" strokeweight="0">
                  <v:stroke miterlimit="83231f" joinstyle="miter"/>
                  <v:path arrowok="t" textboxrect="0,0,5752465,18288"/>
                </v:shape>
                <w10:anchorlock/>
              </v:group>
            </w:pict>
          </mc:Fallback>
        </mc:AlternateContent>
      </w:r>
    </w:p>
    <w:p w14:paraId="6DE0FA44" w14:textId="77777777" w:rsidR="00F81996" w:rsidRDefault="00F81996" w:rsidP="00F81996">
      <w:pPr>
        <w:spacing w:after="195"/>
        <w:ind w:left="360" w:right="45" w:firstLine="0"/>
        <w:rPr>
          <w:b/>
          <w:sz w:val="24"/>
        </w:rPr>
      </w:pPr>
    </w:p>
    <w:p w14:paraId="437D2ED6" w14:textId="77777777" w:rsidR="00F81996" w:rsidRDefault="00F81996" w:rsidP="00F81996">
      <w:pPr>
        <w:spacing w:after="195"/>
        <w:ind w:left="360" w:right="45" w:firstLine="0"/>
        <w:rPr>
          <w:b/>
          <w:sz w:val="24"/>
        </w:rPr>
      </w:pPr>
    </w:p>
    <w:p w14:paraId="685EF359" w14:textId="77777777" w:rsidR="00F81996" w:rsidRDefault="00F81996" w:rsidP="00F81996">
      <w:pPr>
        <w:spacing w:after="195"/>
        <w:ind w:left="360" w:right="45" w:firstLine="0"/>
        <w:rPr>
          <w:b/>
          <w:sz w:val="24"/>
        </w:rPr>
      </w:pPr>
    </w:p>
    <w:p w14:paraId="7DEE1C6A" w14:textId="77777777" w:rsidR="00C210F6" w:rsidRDefault="00C210F6" w:rsidP="00BF6A74">
      <w:pPr>
        <w:spacing w:after="195"/>
        <w:ind w:right="45" w:hanging="10"/>
        <w:rPr>
          <w:b/>
          <w:sz w:val="24"/>
        </w:rPr>
      </w:pPr>
    </w:p>
    <w:p w14:paraId="032AE9FE" w14:textId="16B99392" w:rsidR="00494564" w:rsidRPr="00F81996" w:rsidRDefault="00BF6A74" w:rsidP="00BF6A74">
      <w:pPr>
        <w:spacing w:after="195"/>
        <w:ind w:right="45" w:hanging="10"/>
        <w:rPr>
          <w:sz w:val="24"/>
        </w:rPr>
      </w:pPr>
      <w:r w:rsidRPr="00F81996">
        <w:rPr>
          <w:b/>
          <w:sz w:val="24"/>
        </w:rPr>
        <w:lastRenderedPageBreak/>
        <w:t>Product Lifecycle:</w:t>
      </w:r>
    </w:p>
    <w:p w14:paraId="47F16E53" w14:textId="77777777" w:rsidR="00945079" w:rsidRDefault="00945079" w:rsidP="00945079">
      <w:pPr>
        <w:pStyle w:val="NormalWeb"/>
      </w:pPr>
      <w:r>
        <w:rPr>
          <w:rStyle w:val="Strong"/>
        </w:rPr>
        <w:t>Development:</w:t>
      </w:r>
      <w:r>
        <w:br/>
        <w:t>Our focus during the development phase is on designing and engineering environmentally friendly and long-lasting lenses and frames. We utilize recyclable materials to ensure high performance and eco-consciousness. Rigorous testing will enhance the durability and functionality of our eyewear, making them suitable for everyday use.</w:t>
      </w:r>
    </w:p>
    <w:p w14:paraId="14223235" w14:textId="77777777" w:rsidR="00945079" w:rsidRDefault="00945079" w:rsidP="00945079">
      <w:pPr>
        <w:pStyle w:val="NormalWeb"/>
      </w:pPr>
      <w:r>
        <w:rPr>
          <w:rStyle w:val="Strong"/>
        </w:rPr>
        <w:t>Growth:</w:t>
      </w:r>
      <w:r>
        <w:br/>
        <w:t>As our products enter the market, we will prioritize raising awareness about the benefits of sustainable eyewear. Our goal is to expand our customer base through targeted marketing, eco-friendly messaging, and showcasing our unique features. We will actively seek and integrate continuous customer feedback to improve design and functionality, ensuring that our offerings align with consumer preferences.</w:t>
      </w:r>
    </w:p>
    <w:p w14:paraId="7EECDCBD" w14:textId="77777777" w:rsidR="00945079" w:rsidRDefault="00945079" w:rsidP="00945079">
      <w:pPr>
        <w:pStyle w:val="NormalWeb"/>
      </w:pPr>
      <w:r>
        <w:rPr>
          <w:rStyle w:val="Strong"/>
        </w:rPr>
        <w:t>Maturity:</w:t>
      </w:r>
      <w:r>
        <w:br/>
        <w:t>At this stage, our eyewear will become well-established in the market, anticipating strong brand recognition due to our commitment to affordability and sustainability. Continuous updates to product designs will maintain relevance and expand our style offerings, catering to evolving customer needs. Our focus on recyclable materials and long-lasting products will contribute to environmental preservation, ensuring sustained demand for eco-friendly eyewear solutions.</w:t>
      </w:r>
    </w:p>
    <w:p w14:paraId="5FDD356B" w14:textId="77777777" w:rsidR="00945079" w:rsidRDefault="00945079" w:rsidP="00945079">
      <w:pPr>
        <w:pStyle w:val="NormalWeb"/>
      </w:pPr>
      <w:r>
        <w:rPr>
          <w:rStyle w:val="Strong"/>
        </w:rPr>
        <w:t>Decline:</w:t>
      </w:r>
      <w:r>
        <w:br/>
        <w:t>While we expect our products to be durable, we will implement a recycling program to encourage customers to return old glasses. This initiative will extend the product lifecycle and promote sustainability through the reuse of materials for future products, minimizing environmental impact and fostering a culture of recycling among our customers.</w:t>
      </w:r>
    </w:p>
    <w:p w14:paraId="055878D6" w14:textId="77777777" w:rsidR="00494564" w:rsidRPr="00F81996" w:rsidRDefault="00BF6A74" w:rsidP="00F81996">
      <w:pPr>
        <w:spacing w:after="204" w:line="259" w:lineRule="auto"/>
        <w:ind w:left="360" w:right="0" w:firstLine="0"/>
        <w:rPr>
          <w:sz w:val="24"/>
        </w:rPr>
      </w:pPr>
      <w:r w:rsidRPr="00A76A55">
        <w:rPr>
          <w:noProof/>
        </w:rPr>
        <mc:AlternateContent>
          <mc:Choice Requires="wpg">
            <w:drawing>
              <wp:inline distT="0" distB="0" distL="0" distR="0" wp14:anchorId="64DDF065" wp14:editId="315C44F5">
                <wp:extent cx="5752465" cy="18288"/>
                <wp:effectExtent l="0" t="0" r="0" b="0"/>
                <wp:docPr id="13762" name="Group 13762"/>
                <wp:cNvGraphicFramePr/>
                <a:graphic xmlns:a="http://schemas.openxmlformats.org/drawingml/2006/main">
                  <a:graphicData uri="http://schemas.microsoft.com/office/word/2010/wordprocessingGroup">
                    <wpg:wgp>
                      <wpg:cNvGrpSpPr/>
                      <wpg:grpSpPr>
                        <a:xfrm>
                          <a:off x="0" y="0"/>
                          <a:ext cx="5752465" cy="18288"/>
                          <a:chOff x="0" y="0"/>
                          <a:chExt cx="5752465" cy="18288"/>
                        </a:xfrm>
                      </wpg:grpSpPr>
                      <wps:wsp>
                        <wps:cNvPr id="15082" name="Shape 15082"/>
                        <wps:cNvSpPr/>
                        <wps:spPr>
                          <a:xfrm>
                            <a:off x="0" y="0"/>
                            <a:ext cx="5752465" cy="18288"/>
                          </a:xfrm>
                          <a:custGeom>
                            <a:avLst/>
                            <a:gdLst/>
                            <a:ahLst/>
                            <a:cxnLst/>
                            <a:rect l="0" t="0" r="0" b="0"/>
                            <a:pathLst>
                              <a:path w="5752465" h="18288">
                                <a:moveTo>
                                  <a:pt x="0" y="0"/>
                                </a:moveTo>
                                <a:lnTo>
                                  <a:pt x="5752465" y="0"/>
                                </a:lnTo>
                                <a:lnTo>
                                  <a:pt x="5752465"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group w14:anchorId="72C4515D" id="Group 13762" o:spid="_x0000_s1026" style="width:452.95pt;height:1.45pt;mso-position-horizontal-relative:char;mso-position-vertical-relative:line" coordsize="57524,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">
                <v:shape id="Shape 15082" o:spid="_x0000_s1027" style="position:absolute;width:57524;height:182;visibility:visible;mso-wrap-style:square;v-text-anchor:top" coordsize="5752465,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" path="m,l5752465,r,18288l,18288,,e" fillcolor="black" stroked="f" strokeweight="0">
                  <v:stroke miterlimit="83231f" joinstyle="miter"/>
                  <v:path arrowok="t" textboxrect="0,0,5752465,18288"/>
                </v:shape>
                <w10:anchorlock/>
              </v:group>
            </w:pict>
          </mc:Fallback>
        </mc:AlternateContent>
      </w:r>
    </w:p>
    <w:p w14:paraId="2E2054C1" w14:textId="7F8352D5" w:rsidR="00494564" w:rsidRPr="00A76A55" w:rsidRDefault="00494564" w:rsidP="00F81996">
      <w:pPr>
        <w:spacing w:after="158" w:line="259" w:lineRule="auto"/>
        <w:ind w:left="0" w:right="0" w:firstLine="0"/>
        <w:rPr>
          <w:sz w:val="24"/>
        </w:rPr>
      </w:pPr>
    </w:p>
    <w:p w14:paraId="330BDDBB" w14:textId="77777777" w:rsidR="00F81996" w:rsidRDefault="00F81996" w:rsidP="00F81996">
      <w:pPr>
        <w:spacing w:after="160"/>
        <w:ind w:left="360" w:right="45" w:firstLine="0"/>
        <w:rPr>
          <w:b/>
          <w:sz w:val="24"/>
        </w:rPr>
      </w:pPr>
    </w:p>
    <w:p w14:paraId="419A3C7E" w14:textId="77777777" w:rsidR="00F81996" w:rsidRDefault="00F81996" w:rsidP="00F81996">
      <w:pPr>
        <w:spacing w:after="160"/>
        <w:ind w:left="360" w:right="45" w:firstLine="0"/>
        <w:rPr>
          <w:b/>
          <w:sz w:val="24"/>
        </w:rPr>
      </w:pPr>
    </w:p>
    <w:p w14:paraId="4FD54394" w14:textId="77777777" w:rsidR="00F81996" w:rsidRDefault="00F81996" w:rsidP="00F81996">
      <w:pPr>
        <w:spacing w:after="160"/>
        <w:ind w:left="360" w:right="45" w:firstLine="0"/>
        <w:rPr>
          <w:b/>
          <w:sz w:val="24"/>
        </w:rPr>
      </w:pPr>
    </w:p>
    <w:p w14:paraId="4720D9DF" w14:textId="77777777" w:rsidR="00F81996" w:rsidRDefault="00F81996" w:rsidP="00F81996">
      <w:pPr>
        <w:spacing w:after="160"/>
        <w:ind w:left="360" w:right="45" w:firstLine="0"/>
        <w:rPr>
          <w:b/>
          <w:sz w:val="24"/>
        </w:rPr>
      </w:pPr>
    </w:p>
    <w:p w14:paraId="56701042" w14:textId="77777777" w:rsidR="00F81996" w:rsidRDefault="00F81996" w:rsidP="00F81996">
      <w:pPr>
        <w:spacing w:after="160"/>
        <w:ind w:left="360" w:right="45" w:firstLine="0"/>
        <w:rPr>
          <w:b/>
          <w:sz w:val="24"/>
        </w:rPr>
      </w:pPr>
    </w:p>
    <w:p w14:paraId="5D9F6D35" w14:textId="77777777" w:rsidR="00F81996" w:rsidRDefault="00F81996" w:rsidP="00F81996">
      <w:pPr>
        <w:spacing w:after="160"/>
        <w:ind w:left="360" w:right="45" w:firstLine="0"/>
        <w:rPr>
          <w:b/>
          <w:sz w:val="24"/>
        </w:rPr>
      </w:pPr>
    </w:p>
    <w:p w14:paraId="119390D1" w14:textId="77777777" w:rsidR="00F81996" w:rsidRDefault="00F81996" w:rsidP="00F81996">
      <w:pPr>
        <w:spacing w:after="160"/>
        <w:ind w:left="360" w:right="45" w:firstLine="0"/>
        <w:rPr>
          <w:b/>
          <w:sz w:val="24"/>
        </w:rPr>
      </w:pPr>
    </w:p>
    <w:p w14:paraId="2F57D55C" w14:textId="77777777" w:rsidR="00F81996" w:rsidRDefault="00F81996" w:rsidP="00F81996">
      <w:pPr>
        <w:spacing w:after="160"/>
        <w:ind w:left="360" w:right="45" w:firstLine="0"/>
        <w:rPr>
          <w:b/>
          <w:sz w:val="24"/>
        </w:rPr>
      </w:pPr>
    </w:p>
    <w:p w14:paraId="4BE55250" w14:textId="77777777" w:rsidR="00F81996" w:rsidRDefault="00F81996" w:rsidP="00F81996">
      <w:pPr>
        <w:spacing w:after="160"/>
        <w:ind w:left="360" w:right="45" w:firstLine="0"/>
        <w:rPr>
          <w:b/>
          <w:sz w:val="24"/>
        </w:rPr>
      </w:pPr>
    </w:p>
    <w:p w14:paraId="4D91C5FA" w14:textId="77777777" w:rsidR="00945079" w:rsidRDefault="00945079" w:rsidP="00945079">
      <w:pPr>
        <w:pStyle w:val="NormalWeb"/>
      </w:pPr>
      <w:r>
        <w:rPr>
          <w:rStyle w:val="Strong"/>
        </w:rPr>
        <w:lastRenderedPageBreak/>
        <w:t>Pricing Strategy:</w:t>
      </w:r>
      <w:r>
        <w:br/>
        <w:t>Our pricing strategy is designed to be competitive while ensuring affordability without compromising quality and innovation. Here’s how we will determine the pricing for our products:</w:t>
      </w:r>
    </w:p>
    <w:p w14:paraId="6C64F942" w14:textId="77777777" w:rsidR="00945079" w:rsidRDefault="00945079" w:rsidP="00945079">
      <w:pPr>
        <w:pStyle w:val="NormalWeb"/>
      </w:pPr>
      <w:r>
        <w:rPr>
          <w:rStyle w:val="Strong"/>
        </w:rPr>
        <w:t>Cost-Based Pricing:</w:t>
      </w:r>
      <w:r>
        <w:br/>
        <w:t>We will calculate the total costs involved in producing our glasses and lenses, including materials, manufacturing, packaging, and overhead costs. This will help establish a baseline price to ensure profitability while offering affordable options to our customers. For example, the cost to produce our glasses may be around ₹1,800, allowing us to set a retail price around ₹3,999.</w:t>
      </w:r>
    </w:p>
    <w:p w14:paraId="78BB5953" w14:textId="77777777" w:rsidR="00945079" w:rsidRDefault="00945079" w:rsidP="00945079">
      <w:pPr>
        <w:pStyle w:val="NormalWeb"/>
      </w:pPr>
      <w:r>
        <w:rPr>
          <w:rStyle w:val="Strong"/>
        </w:rPr>
        <w:t>Market Research:</w:t>
      </w:r>
      <w:r>
        <w:br/>
        <w:t>We will conduct thorough market research to analyze competitors’ pricing strategies. Understanding the price range for similar products will enable us to position our products competitively. We aim to offer similar or superior quality at a lower price point to attract price-sensitive customers.</w:t>
      </w:r>
    </w:p>
    <w:p w14:paraId="465ECB33" w14:textId="77777777" w:rsidR="00945079" w:rsidRDefault="00945079" w:rsidP="00945079">
      <w:pPr>
        <w:pStyle w:val="NormalWeb"/>
      </w:pPr>
      <w:r>
        <w:rPr>
          <w:rStyle w:val="Strong"/>
        </w:rPr>
        <w:t>Value-Based Pricing:</w:t>
      </w:r>
      <w:r>
        <w:br/>
        <w:t>Our unique selling proposition (USP) lies in our commitment to sustainability and high-quality eyewear. We will emphasize the value our products bring to our customers, which may justify a slightly higher price compared to conventional eyewear. However, we will ensure that the price remains accessible, especially compared to other premium eyewear brands.</w:t>
      </w:r>
    </w:p>
    <w:p w14:paraId="3DA63BB8" w14:textId="77777777" w:rsidR="00945079" w:rsidRDefault="00945079" w:rsidP="00945079">
      <w:pPr>
        <w:pStyle w:val="NormalWeb"/>
      </w:pPr>
      <w:r>
        <w:rPr>
          <w:rStyle w:val="Strong"/>
        </w:rPr>
        <w:t>Promotional Pricing:</w:t>
      </w:r>
      <w:r>
        <w:br/>
        <w:t>To attract initial customers and build brand loyalty, we will implement promotional pricing strategies, such as introductory discounts, bundle offers, and seasonal sales. This approach will help increase sales volume and create buzz around our brand.</w:t>
      </w:r>
    </w:p>
    <w:p w14:paraId="2D4DD3AB" w14:textId="77777777" w:rsidR="00945079" w:rsidRDefault="00945079" w:rsidP="00945079">
      <w:pPr>
        <w:pStyle w:val="NormalWeb"/>
      </w:pPr>
      <w:r>
        <w:rPr>
          <w:rStyle w:val="Strong"/>
        </w:rPr>
        <w:t>Psychological Pricing:</w:t>
      </w:r>
      <w:r>
        <w:br/>
        <w:t>We will consider using psychological pricing strategies, such as pricing products just below whole numbers (e.g., ₹3,999 instead of ₹4,000), to make them appear more affordable to customers.</w:t>
      </w:r>
    </w:p>
    <w:p w14:paraId="1DBE0816" w14:textId="77777777" w:rsidR="00945079" w:rsidRDefault="00945079" w:rsidP="00945079">
      <w:pPr>
        <w:pStyle w:val="NormalWeb"/>
      </w:pPr>
      <w:r>
        <w:rPr>
          <w:rStyle w:val="Strong"/>
        </w:rPr>
        <w:t>Long-Term Sustainability:</w:t>
      </w:r>
      <w:r>
        <w:br/>
        <w:t>Our pricing will reflect our commitment to sustainability. We aim to keep prices reasonable while ensuring our eco-friendly materials and innovative design remain financially viable for the business. This will also include factoring in any costs associated with recycling programs or sustainable sourcing.</w:t>
      </w:r>
    </w:p>
    <w:p w14:paraId="04892E31" w14:textId="3A4A404E" w:rsidR="00A76A55" w:rsidRPr="00F35F78" w:rsidRDefault="00A76A55" w:rsidP="00F81996">
      <w:pPr>
        <w:spacing w:after="60" w:line="346" w:lineRule="auto"/>
        <w:ind w:left="360" w:right="0" w:firstLine="0"/>
        <w:rPr>
          <w:bCs/>
          <w:sz w:val="24"/>
          <w:szCs w:val="22"/>
        </w:rPr>
      </w:pPr>
    </w:p>
    <w:p w14:paraId="7AA7D74B" w14:textId="628C2303" w:rsidR="00494564" w:rsidRPr="00F81996" w:rsidRDefault="00BF6A74" w:rsidP="00F81996">
      <w:pPr>
        <w:spacing w:after="60" w:line="346" w:lineRule="auto"/>
        <w:ind w:left="360" w:right="0" w:firstLine="0"/>
        <w:rPr>
          <w:sz w:val="24"/>
        </w:rPr>
      </w:pPr>
      <w:r w:rsidRPr="00A76A55">
        <w:rPr>
          <w:noProof/>
        </w:rPr>
        <mc:AlternateContent>
          <mc:Choice Requires="wpg">
            <w:drawing>
              <wp:inline distT="0" distB="0" distL="0" distR="0" wp14:anchorId="3BCE44EB" wp14:editId="7336C402">
                <wp:extent cx="5944870" cy="20700"/>
                <wp:effectExtent l="0" t="0" r="0" b="0"/>
                <wp:docPr id="13821" name="Group 13821"/>
                <wp:cNvGraphicFramePr/>
                <a:graphic xmlns:a="http://schemas.openxmlformats.org/drawingml/2006/main">
                  <a:graphicData uri="http://schemas.microsoft.com/office/word/2010/wordprocessingGroup">
                    <wpg:wgp>
                      <wpg:cNvGrpSpPr/>
                      <wpg:grpSpPr>
                        <a:xfrm>
                          <a:off x="0" y="0"/>
                          <a:ext cx="5944870" cy="20700"/>
                          <a:chOff x="0" y="0"/>
                          <a:chExt cx="5944870" cy="20700"/>
                        </a:xfrm>
                      </wpg:grpSpPr>
                      <wps:wsp>
                        <wps:cNvPr id="15083" name="Shape 15083"/>
                        <wps:cNvSpPr/>
                        <wps:spPr>
                          <a:xfrm>
                            <a:off x="0" y="0"/>
                            <a:ext cx="5943600" cy="20320"/>
                          </a:xfrm>
                          <a:custGeom>
                            <a:avLst/>
                            <a:gdLst/>
                            <a:ahLst/>
                            <a:cxnLst/>
                            <a:rect l="0" t="0" r="0" b="0"/>
                            <a:pathLst>
                              <a:path w="5943600" h="20320">
                                <a:moveTo>
                                  <a:pt x="0" y="0"/>
                                </a:moveTo>
                                <a:lnTo>
                                  <a:pt x="5943600" y="0"/>
                                </a:lnTo>
                                <a:lnTo>
                                  <a:pt x="5943600" y="20320"/>
                                </a:lnTo>
                                <a:lnTo>
                                  <a:pt x="0" y="20320"/>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5084" name="Shape 15084"/>
                        <wps:cNvSpPr/>
                        <wps:spPr>
                          <a:xfrm>
                            <a:off x="305" y="88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5085" name="Shape 15085"/>
                        <wps:cNvSpPr/>
                        <wps:spPr>
                          <a:xfrm>
                            <a:off x="3353" y="888"/>
                            <a:ext cx="5938393" cy="9144"/>
                          </a:xfrm>
                          <a:custGeom>
                            <a:avLst/>
                            <a:gdLst/>
                            <a:ahLst/>
                            <a:cxnLst/>
                            <a:rect l="0" t="0" r="0" b="0"/>
                            <a:pathLst>
                              <a:path w="5938393" h="9144">
                                <a:moveTo>
                                  <a:pt x="0" y="0"/>
                                </a:moveTo>
                                <a:lnTo>
                                  <a:pt x="5938393" y="0"/>
                                </a:lnTo>
                                <a:lnTo>
                                  <a:pt x="5938393"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5086" name="Shape 15086"/>
                        <wps:cNvSpPr/>
                        <wps:spPr>
                          <a:xfrm>
                            <a:off x="5941822" y="88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5087" name="Shape 15087"/>
                        <wps:cNvSpPr/>
                        <wps:spPr>
                          <a:xfrm>
                            <a:off x="305" y="3936"/>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5088" name="Shape 15088"/>
                        <wps:cNvSpPr/>
                        <wps:spPr>
                          <a:xfrm>
                            <a:off x="5941822" y="3936"/>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5089" name="Shape 15089"/>
                        <wps:cNvSpPr/>
                        <wps:spPr>
                          <a:xfrm>
                            <a:off x="305" y="1765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5090" name="Shape 15090"/>
                        <wps:cNvSpPr/>
                        <wps:spPr>
                          <a:xfrm>
                            <a:off x="3353" y="17652"/>
                            <a:ext cx="5938393" cy="9144"/>
                          </a:xfrm>
                          <a:custGeom>
                            <a:avLst/>
                            <a:gdLst/>
                            <a:ahLst/>
                            <a:cxnLst/>
                            <a:rect l="0" t="0" r="0" b="0"/>
                            <a:pathLst>
                              <a:path w="5938393" h="9144">
                                <a:moveTo>
                                  <a:pt x="0" y="0"/>
                                </a:moveTo>
                                <a:lnTo>
                                  <a:pt x="5938393" y="0"/>
                                </a:lnTo>
                                <a:lnTo>
                                  <a:pt x="5938393"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5091" name="Shape 15091"/>
                        <wps:cNvSpPr/>
                        <wps:spPr>
                          <a:xfrm>
                            <a:off x="5941822" y="1765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group w14:anchorId="68F72396" id="Group 13821" o:spid="_x0000_s1026" style="width:468.1pt;height:1.65pt;mso-position-horizontal-relative:char;mso-position-vertical-relative:line" coordsize="59448,2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">
                <v:shape id="Shape 15083" o:spid="_x0000_s1027" style="position:absolute;width:59436;height:203;visibility:visible;mso-wrap-style:square;v-text-anchor:top" coordsize="5943600,20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" path="m,l5943600,r,20320l,20320,,e" fillcolor="#a0a0a0" stroked="f" strokeweight="0">
                  <v:stroke miterlimit="83231f" joinstyle="miter"/>
                  <v:path arrowok="t" textboxrect="0,0,5943600,20320"/>
                </v:shape>
                <v:shape id="Shape 15084" o:spid="_x0000_s1028" style="position:absolute;left:3;top:8;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" path="m,l9144,r,9144l,9144,,e" fillcolor="#a0a0a0" stroked="f" strokeweight="0">
                  <v:stroke miterlimit="83231f" joinstyle="miter"/>
                  <v:path arrowok="t" textboxrect="0,0,9144,9144"/>
                </v:shape>
                <v:shape id="Shape 15085" o:spid="_x0000_s1029" style="position:absolute;left:33;top:8;width:59384;height:92;visibility:visible;mso-wrap-style:square;v-text-anchor:top" coordsize="593839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" path="m,l5938393,r,9144l,9144,,e" fillcolor="#a0a0a0" stroked="f" strokeweight="0">
                  <v:stroke miterlimit="83231f" joinstyle="miter"/>
                  <v:path arrowok="t" textboxrect="0,0,5938393,9144"/>
                </v:shape>
                <v:shape id="Shape 15086" o:spid="_x0000_s1030" style="position:absolute;left:59418;top:8;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" path="m,l9144,r,9144l,9144,,e" fillcolor="#a0a0a0" stroked="f" strokeweight="0">
                  <v:stroke miterlimit="83231f" joinstyle="miter"/>
                  <v:path arrowok="t" textboxrect="0,0,9144,9144"/>
                </v:shape>
                <v:shape id="Shape 15087" o:spid="_x0000_s1031" style="position:absolute;left:3;top:39;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" path="m,l9144,r,13716l,13716,,e" fillcolor="#a0a0a0" stroked="f" strokeweight="0">
                  <v:stroke miterlimit="83231f" joinstyle="miter"/>
                  <v:path arrowok="t" textboxrect="0,0,9144,13716"/>
                </v:shape>
                <v:shape id="Shape 15088" o:spid="_x0000_s1032" style="position:absolute;left:59418;top:39;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" path="m,l9144,r,13716l,13716,,e" fillcolor="#e3e3e3" stroked="f" strokeweight="0">
                  <v:stroke miterlimit="83231f" joinstyle="miter"/>
                  <v:path arrowok="t" textboxrect="0,0,9144,13716"/>
                </v:shape>
                <v:shape id="Shape 15089" o:spid="_x0000_s1033" style="position:absolute;left:3;top:176;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" path="m,l9144,r,9144l,9144,,e" fillcolor="#e3e3e3" stroked="f" strokeweight="0">
                  <v:stroke miterlimit="83231f" joinstyle="miter"/>
                  <v:path arrowok="t" textboxrect="0,0,9144,9144"/>
                </v:shape>
                <v:shape id="Shape 15090" o:spid="_x0000_s1034" style="position:absolute;left:33;top:176;width:59384;height:91;visibility:visible;mso-wrap-style:square;v-text-anchor:top" coordsize="593839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" path="m,l5938393,r,9144l,9144,,e" fillcolor="#e3e3e3" stroked="f" strokeweight="0">
                  <v:stroke miterlimit="83231f" joinstyle="miter"/>
                  <v:path arrowok="t" textboxrect="0,0,5938393,9144"/>
                </v:shape>
                <v:shape id="Shape 15091" o:spid="_x0000_s1035" style="position:absolute;left:59418;top:176;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" path="m,l9144,r,9144l,9144,,e" fillcolor="#e3e3e3" stroked="f" strokeweight="0">
                  <v:stroke miterlimit="83231f" joinstyle="miter"/>
                  <v:path arrowok="t" textboxrect="0,0,9144,9144"/>
                </v:shape>
                <w10:anchorlock/>
              </v:group>
            </w:pict>
          </mc:Fallback>
        </mc:AlternateContent>
      </w:r>
    </w:p>
    <w:p w14:paraId="35C72D22" w14:textId="77777777" w:rsidR="00F81996" w:rsidRDefault="00F81996" w:rsidP="00F81996">
      <w:pPr>
        <w:spacing w:after="160"/>
        <w:ind w:left="360" w:right="45" w:firstLine="0"/>
        <w:rPr>
          <w:b/>
          <w:sz w:val="24"/>
        </w:rPr>
      </w:pPr>
    </w:p>
    <w:p w14:paraId="72D2CBF6" w14:textId="77777777" w:rsidR="00F81996" w:rsidRDefault="00F81996" w:rsidP="00F81996">
      <w:pPr>
        <w:spacing w:after="160"/>
        <w:ind w:left="360" w:right="45" w:firstLine="0"/>
        <w:rPr>
          <w:b/>
          <w:sz w:val="24"/>
        </w:rPr>
      </w:pPr>
    </w:p>
    <w:p w14:paraId="1E48F9FA" w14:textId="77777777" w:rsidR="00945079" w:rsidRDefault="00945079" w:rsidP="00F81996">
      <w:pPr>
        <w:spacing w:after="160"/>
        <w:ind w:left="360" w:right="45" w:firstLine="0"/>
        <w:rPr>
          <w:b/>
          <w:sz w:val="24"/>
        </w:rPr>
      </w:pPr>
    </w:p>
    <w:p w14:paraId="26671701" w14:textId="77777777" w:rsidR="00E27136" w:rsidRDefault="00E27136" w:rsidP="00F81996">
      <w:pPr>
        <w:spacing w:after="160"/>
        <w:ind w:left="360" w:right="45" w:firstLine="0"/>
        <w:rPr>
          <w:b/>
          <w:sz w:val="24"/>
        </w:rPr>
      </w:pPr>
    </w:p>
    <w:p w14:paraId="750CEEE7" w14:textId="77777777" w:rsidR="00E27136" w:rsidRDefault="00E27136" w:rsidP="00F81996">
      <w:pPr>
        <w:spacing w:after="160"/>
        <w:ind w:left="360" w:right="45" w:firstLine="0"/>
        <w:rPr>
          <w:b/>
          <w:sz w:val="24"/>
        </w:rPr>
      </w:pPr>
    </w:p>
    <w:p w14:paraId="13FB651D" w14:textId="3D54B0BC" w:rsidR="00494564" w:rsidRPr="00F81996" w:rsidRDefault="00BF6A74" w:rsidP="00F81996">
      <w:pPr>
        <w:spacing w:after="160"/>
        <w:ind w:left="360" w:right="45" w:firstLine="0"/>
        <w:rPr>
          <w:sz w:val="24"/>
        </w:rPr>
      </w:pPr>
      <w:r w:rsidRPr="00F81996">
        <w:rPr>
          <w:b/>
          <w:sz w:val="24"/>
        </w:rPr>
        <w:lastRenderedPageBreak/>
        <w:t>Marketing Strategy:</w:t>
      </w:r>
    </w:p>
    <w:p w14:paraId="57AD4939" w14:textId="77777777" w:rsidR="00945079" w:rsidRDefault="00945079" w:rsidP="00945079">
      <w:pPr>
        <w:pStyle w:val="NormalWeb"/>
      </w:pPr>
      <w:r>
        <w:rPr>
          <w:rStyle w:val="Strong"/>
        </w:rPr>
        <w:t>Marketing Strategy:</w:t>
      </w:r>
      <w:r>
        <w:br/>
        <w:t>Our marketing strategy focuses on creating brand awareness and promoting our affordable eyewear solutions. We will employ the following tactics:</w:t>
      </w:r>
    </w:p>
    <w:p w14:paraId="2DDEF23D" w14:textId="77777777" w:rsidR="00945079" w:rsidRDefault="00945079" w:rsidP="00945079">
      <w:pPr>
        <w:pStyle w:val="NormalWeb"/>
      </w:pPr>
      <w:r>
        <w:rPr>
          <w:rStyle w:val="Strong"/>
        </w:rPr>
        <w:t>Social Media Marketing:</w:t>
      </w:r>
      <w:r>
        <w:br/>
        <w:t>Utilize platforms like Instagram, Facebook, and Twitter to share engaging content, including product launches, educational posts about eye care, and sustainability efforts. We’ll also run targeted ad campaigns to reach specific demographics interested in affordable eyewear.</w:t>
      </w:r>
    </w:p>
    <w:p w14:paraId="5CFFE287" w14:textId="77777777" w:rsidR="00945079" w:rsidRDefault="00945079" w:rsidP="00945079">
      <w:pPr>
        <w:pStyle w:val="NormalWeb"/>
      </w:pPr>
      <w:r>
        <w:rPr>
          <w:rStyle w:val="Strong"/>
        </w:rPr>
        <w:t>Content Marketing:</w:t>
      </w:r>
      <w:r>
        <w:br/>
        <w:t>Develop a blog on our website offering tips on eye health, product benefits, and sustainability practices. This will help establish our brand as an authority in the eyewear industry.</w:t>
      </w:r>
    </w:p>
    <w:p w14:paraId="5FA2431C" w14:textId="77777777" w:rsidR="00945079" w:rsidRDefault="00945079" w:rsidP="00945079">
      <w:pPr>
        <w:pStyle w:val="NormalWeb"/>
      </w:pPr>
      <w:r>
        <w:rPr>
          <w:rStyle w:val="Strong"/>
        </w:rPr>
        <w:t>Email Marketing:</w:t>
      </w:r>
      <w:r>
        <w:br/>
        <w:t>Build an email list through our website and social media channels. We will send newsletters with exclusive offers, new product announcements, and educational content to keep our customers engaged and informed.</w:t>
      </w:r>
    </w:p>
    <w:p w14:paraId="6EF582DA" w14:textId="77777777" w:rsidR="00945079" w:rsidRDefault="00945079" w:rsidP="00945079">
      <w:pPr>
        <w:pStyle w:val="NormalWeb"/>
      </w:pPr>
      <w:r>
        <w:rPr>
          <w:rStyle w:val="Strong"/>
        </w:rPr>
        <w:t>Influencer Collaborations:</w:t>
      </w:r>
      <w:r>
        <w:br/>
        <w:t>Partner with social media influencers who align with our brand values to reach their followers and enhance credibility.</w:t>
      </w:r>
    </w:p>
    <w:p w14:paraId="5BA9E4CC" w14:textId="77777777" w:rsidR="00945079" w:rsidRDefault="00945079" w:rsidP="00945079">
      <w:pPr>
        <w:pStyle w:val="NormalWeb"/>
      </w:pPr>
      <w:r>
        <w:rPr>
          <w:rStyle w:val="Strong"/>
        </w:rPr>
        <w:t>Local Advertising:</w:t>
      </w:r>
      <w:r>
        <w:br/>
        <w:t>Use flyers, posters, and local newspaper ads to promote our presence in the community, especially if we have a physical location.</w:t>
      </w:r>
    </w:p>
    <w:p w14:paraId="3FB31F59" w14:textId="758703E4" w:rsidR="00494564" w:rsidRPr="00F81996" w:rsidRDefault="00A76A55" w:rsidP="00F81996">
      <w:pPr>
        <w:spacing w:after="204" w:line="259" w:lineRule="auto"/>
        <w:ind w:left="360" w:right="0" w:firstLine="0"/>
        <w:rPr>
          <w:sz w:val="24"/>
        </w:rPr>
      </w:pPr>
      <w:r w:rsidRPr="00A76A55">
        <w:rPr>
          <w:noProof/>
        </w:rPr>
        <mc:AlternateContent>
          <mc:Choice Requires="wpg">
            <w:drawing>
              <wp:inline distT="0" distB="0" distL="0" distR="0" wp14:anchorId="170A7C5C" wp14:editId="0851A42D">
                <wp:extent cx="5752465" cy="18288"/>
                <wp:effectExtent l="0" t="0" r="0" b="0"/>
                <wp:docPr id="13822" name="Group 13822"/>
                <wp:cNvGraphicFramePr/>
                <a:graphic xmlns:a="http://schemas.openxmlformats.org/drawingml/2006/main">
                  <a:graphicData uri="http://schemas.microsoft.com/office/word/2010/wordprocessingGroup">
                    <wpg:wgp>
                      <wpg:cNvGrpSpPr/>
                      <wpg:grpSpPr>
                        <a:xfrm>
                          <a:off x="0" y="0"/>
                          <a:ext cx="5752465" cy="18288"/>
                          <a:chOff x="0" y="0"/>
                          <a:chExt cx="5752465" cy="18288"/>
                        </a:xfrm>
                      </wpg:grpSpPr>
                      <wps:wsp>
                        <wps:cNvPr id="15092" name="Shape 15092"/>
                        <wps:cNvSpPr/>
                        <wps:spPr>
                          <a:xfrm>
                            <a:off x="0" y="0"/>
                            <a:ext cx="5752465" cy="18288"/>
                          </a:xfrm>
                          <a:custGeom>
                            <a:avLst/>
                            <a:gdLst/>
                            <a:ahLst/>
                            <a:cxnLst/>
                            <a:rect l="0" t="0" r="0" b="0"/>
                            <a:pathLst>
                              <a:path w="5752465" h="18288">
                                <a:moveTo>
                                  <a:pt x="0" y="0"/>
                                </a:moveTo>
                                <a:lnTo>
                                  <a:pt x="5752465" y="0"/>
                                </a:lnTo>
                                <a:lnTo>
                                  <a:pt x="5752465"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group w14:anchorId="029BA1F4" id="Group 13822" o:spid="_x0000_s1026" style="width:452.95pt;height:1.45pt;mso-position-horizontal-relative:char;mso-position-vertical-relative:line" coordsize="57524,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">
                <v:shape id="Shape 15092" o:spid="_x0000_s1027" style="position:absolute;width:57524;height:182;visibility:visible;mso-wrap-style:square;v-text-anchor:top" coordsize="5752465,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" path="m,l5752465,r,18288l,18288,,e" fillcolor="black" stroked="f" strokeweight="0">
                  <v:stroke miterlimit="83231f" joinstyle="miter"/>
                  <v:path arrowok="t" textboxrect="0,0,5752465,18288"/>
                </v:shape>
                <w10:anchorlock/>
              </v:group>
            </w:pict>
          </mc:Fallback>
        </mc:AlternateContent>
      </w:r>
    </w:p>
    <w:p w14:paraId="55C65CBB" w14:textId="5EFCE729" w:rsidR="00494564" w:rsidRPr="00A76A55" w:rsidRDefault="00494564" w:rsidP="00F81996">
      <w:pPr>
        <w:spacing w:after="158" w:line="259" w:lineRule="auto"/>
        <w:ind w:left="0" w:right="0" w:firstLine="0"/>
        <w:rPr>
          <w:sz w:val="24"/>
        </w:rPr>
      </w:pPr>
    </w:p>
    <w:p w14:paraId="35E0475A" w14:textId="273CFB91" w:rsidR="00494564" w:rsidRPr="00F81996" w:rsidRDefault="00BF6A74" w:rsidP="00F81996">
      <w:pPr>
        <w:spacing w:after="160"/>
        <w:ind w:left="360" w:right="45" w:firstLine="0"/>
        <w:rPr>
          <w:sz w:val="24"/>
        </w:rPr>
      </w:pPr>
      <w:r w:rsidRPr="00F81996">
        <w:rPr>
          <w:b/>
          <w:sz w:val="24"/>
        </w:rPr>
        <w:t>Sales Plan:</w:t>
      </w:r>
    </w:p>
    <w:p w14:paraId="781E243B" w14:textId="698BC430" w:rsidR="00494564" w:rsidRPr="00F81996" w:rsidRDefault="00BF6A74" w:rsidP="00F81996">
      <w:pPr>
        <w:spacing w:after="193"/>
        <w:ind w:left="360" w:right="45" w:firstLine="0"/>
        <w:rPr>
          <w:sz w:val="24"/>
        </w:rPr>
      </w:pPr>
      <w:r w:rsidRPr="00F81996">
        <w:rPr>
          <w:b/>
          <w:sz w:val="24"/>
        </w:rPr>
        <w:t>Our sales strategy will incorporate multiple channels:</w:t>
      </w:r>
    </w:p>
    <w:p w14:paraId="3760D1C9" w14:textId="31F24F76" w:rsidR="00494564" w:rsidRPr="00A76A55" w:rsidRDefault="00BF6A74" w:rsidP="00F81996">
      <w:pPr>
        <w:spacing w:after="160"/>
        <w:ind w:left="360" w:right="45" w:firstLine="0"/>
        <w:rPr>
          <w:sz w:val="24"/>
        </w:rPr>
      </w:pPr>
      <w:r w:rsidRPr="00A76A55">
        <w:rPr>
          <w:b/>
          <w:sz w:val="24"/>
        </w:rPr>
        <w:t>Online Sales: Our primary sales channel will be our e-commerce website, where customers can browse products, read descriptions, and make purchases easily.</w:t>
      </w:r>
    </w:p>
    <w:p w14:paraId="185CEAA8" w14:textId="37DF3C88" w:rsidR="00494564" w:rsidRPr="00A76A55" w:rsidRDefault="00BF6A74" w:rsidP="00F81996">
      <w:pPr>
        <w:spacing w:after="193"/>
        <w:ind w:left="360" w:right="45" w:firstLine="0"/>
        <w:rPr>
          <w:sz w:val="24"/>
        </w:rPr>
      </w:pPr>
      <w:r w:rsidRPr="00A76A55">
        <w:rPr>
          <w:b/>
          <w:sz w:val="24"/>
        </w:rPr>
        <w:t>In-Person Sales: If we establish a physical store or pop-up events, we’ll offer personalized fittings and consultations, allowing customers to try on products before buying.</w:t>
      </w:r>
    </w:p>
    <w:p w14:paraId="3FA2F251" w14:textId="0A21FF02" w:rsidR="00494564" w:rsidRPr="00A76A55" w:rsidRDefault="00BF6A74" w:rsidP="00F81996">
      <w:pPr>
        <w:spacing w:after="1"/>
        <w:ind w:left="360" w:right="45" w:firstLine="0"/>
        <w:rPr>
          <w:sz w:val="24"/>
        </w:rPr>
      </w:pPr>
      <w:r w:rsidRPr="00A76A55">
        <w:rPr>
          <w:b/>
          <w:sz w:val="24"/>
        </w:rPr>
        <w:t>Partnerships: Collaborate with optometrists and health clinics to offer our products in their locations, expanding our reach to potential customers looking for eyewear solutions.</w:t>
      </w:r>
    </w:p>
    <w:p w14:paraId="6936EB9C" w14:textId="77777777" w:rsidR="00494564" w:rsidRPr="00F81996" w:rsidRDefault="00BF6A74" w:rsidP="00F81996">
      <w:pPr>
        <w:spacing w:after="204" w:line="259" w:lineRule="auto"/>
        <w:ind w:left="360" w:right="0" w:firstLine="0"/>
        <w:rPr>
          <w:sz w:val="24"/>
        </w:rPr>
      </w:pPr>
      <w:r w:rsidRPr="00A76A55">
        <w:rPr>
          <w:noProof/>
        </w:rPr>
        <mc:AlternateContent>
          <mc:Choice Requires="wpg">
            <w:drawing>
              <wp:inline distT="0" distB="0" distL="0" distR="0" wp14:anchorId="3F140227" wp14:editId="7DA367A8">
                <wp:extent cx="5752465" cy="18288"/>
                <wp:effectExtent l="0" t="0" r="0" b="0"/>
                <wp:docPr id="13573" name="Group 13573"/>
                <wp:cNvGraphicFramePr/>
                <a:graphic xmlns:a="http://schemas.openxmlformats.org/drawingml/2006/main">
                  <a:graphicData uri="http://schemas.microsoft.com/office/word/2010/wordprocessingGroup">
                    <wpg:wgp>
                      <wpg:cNvGrpSpPr/>
                      <wpg:grpSpPr>
                        <a:xfrm>
                          <a:off x="0" y="0"/>
                          <a:ext cx="5752465" cy="18288"/>
                          <a:chOff x="0" y="0"/>
                          <a:chExt cx="5752465" cy="18288"/>
                        </a:xfrm>
                      </wpg:grpSpPr>
                      <wps:wsp>
                        <wps:cNvPr id="15093" name="Shape 15093"/>
                        <wps:cNvSpPr/>
                        <wps:spPr>
                          <a:xfrm>
                            <a:off x="0" y="0"/>
                            <a:ext cx="5752465" cy="18288"/>
                          </a:xfrm>
                          <a:custGeom>
                            <a:avLst/>
                            <a:gdLst/>
                            <a:ahLst/>
                            <a:cxnLst/>
                            <a:rect l="0" t="0" r="0" b="0"/>
                            <a:pathLst>
                              <a:path w="5752465" h="18288">
                                <a:moveTo>
                                  <a:pt x="0" y="0"/>
                                </a:moveTo>
                                <a:lnTo>
                                  <a:pt x="5752465" y="0"/>
                                </a:lnTo>
                                <a:lnTo>
                                  <a:pt x="5752465"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group w14:anchorId="5E0630A0" id="Group 13573" o:spid="_x0000_s1026" style="width:452.95pt;height:1.45pt;mso-position-horizontal-relative:char;mso-position-vertical-relative:line" coordsize="57524,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">
                <v:shape id="Shape 15093" o:spid="_x0000_s1027" style="position:absolute;width:57524;height:182;visibility:visible;mso-wrap-style:square;v-text-anchor:top" coordsize="5752465,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" path="m,l5752465,r,18288l,18288,,e" fillcolor="black" stroked="f" strokeweight="0">
                  <v:stroke miterlimit="83231f" joinstyle="miter"/>
                  <v:path arrowok="t" textboxrect="0,0,5752465,18288"/>
                </v:shape>
                <w10:anchorlock/>
              </v:group>
            </w:pict>
          </mc:Fallback>
        </mc:AlternateContent>
      </w:r>
    </w:p>
    <w:p w14:paraId="07ED1314" w14:textId="77777777" w:rsidR="00F81996" w:rsidRDefault="00F81996" w:rsidP="00945079">
      <w:pPr>
        <w:spacing w:after="160"/>
        <w:ind w:left="0" w:right="45" w:firstLine="0"/>
        <w:rPr>
          <w:b/>
          <w:sz w:val="24"/>
        </w:rPr>
      </w:pPr>
    </w:p>
    <w:p w14:paraId="4C4B5D49" w14:textId="77777777" w:rsidR="00F81996" w:rsidRDefault="00F81996" w:rsidP="00945079">
      <w:pPr>
        <w:spacing w:after="160"/>
        <w:ind w:left="0" w:right="45" w:firstLine="0"/>
        <w:rPr>
          <w:b/>
          <w:sz w:val="24"/>
        </w:rPr>
      </w:pPr>
    </w:p>
    <w:p w14:paraId="1FBB4CD7" w14:textId="77777777" w:rsidR="00945079" w:rsidRDefault="00945079" w:rsidP="00945079">
      <w:pPr>
        <w:spacing w:after="160"/>
        <w:ind w:left="0" w:right="45" w:firstLine="0"/>
        <w:rPr>
          <w:b/>
          <w:sz w:val="24"/>
        </w:rPr>
      </w:pPr>
    </w:p>
    <w:p w14:paraId="565D52EC" w14:textId="16942490" w:rsidR="00494564" w:rsidRPr="00F81996" w:rsidRDefault="00BF6A74" w:rsidP="00F81996">
      <w:pPr>
        <w:spacing w:after="160"/>
        <w:ind w:left="360" w:right="45" w:firstLine="0"/>
        <w:rPr>
          <w:sz w:val="24"/>
        </w:rPr>
      </w:pPr>
      <w:r w:rsidRPr="00F81996">
        <w:rPr>
          <w:b/>
          <w:sz w:val="24"/>
        </w:rPr>
        <w:lastRenderedPageBreak/>
        <w:t>Customer Acquisition:</w:t>
      </w:r>
    </w:p>
    <w:p w14:paraId="7222D95B" w14:textId="77777777" w:rsidR="00945079" w:rsidRPr="00945079" w:rsidRDefault="00945079" w:rsidP="00945079">
      <w:pPr>
        <w:spacing w:before="100" w:beforeAutospacing="1" w:after="100" w:afterAutospacing="1" w:line="240" w:lineRule="auto"/>
        <w:ind w:left="0" w:right="0" w:firstLine="0"/>
        <w:rPr>
          <w:rFonts w:ascii="Times New Roman" w:eastAsia="Times New Roman" w:hAnsi="Times New Roman" w:cs="Times New Roman"/>
          <w:color w:val="auto"/>
          <w:kern w:val="0"/>
          <w:sz w:val="24"/>
          <w14:ligatures w14:val="none"/>
        </w:rPr>
      </w:pPr>
      <w:r w:rsidRPr="00945079">
        <w:rPr>
          <w:rFonts w:ascii="Times New Roman" w:eastAsia="Times New Roman" w:hAnsi="Times New Roman" w:cs="Times New Roman"/>
          <w:b/>
          <w:bCs/>
          <w:color w:val="auto"/>
          <w:kern w:val="0"/>
          <w:sz w:val="24"/>
          <w14:ligatures w14:val="none"/>
        </w:rPr>
        <w:t>Sales Strategy:</w:t>
      </w:r>
      <w:r w:rsidRPr="00945079">
        <w:rPr>
          <w:rFonts w:ascii="Times New Roman" w:eastAsia="Times New Roman" w:hAnsi="Times New Roman" w:cs="Times New Roman"/>
          <w:color w:val="auto"/>
          <w:kern w:val="0"/>
          <w:sz w:val="24"/>
          <w14:ligatures w14:val="none"/>
        </w:rPr>
        <w:br/>
        <w:t>Our sales strategy will incorporate multiple channels:</w:t>
      </w:r>
    </w:p>
    <w:p w14:paraId="3DF97916" w14:textId="77777777" w:rsidR="00945079" w:rsidRPr="00945079" w:rsidRDefault="00945079" w:rsidP="00945079">
      <w:pPr>
        <w:spacing w:before="100" w:beforeAutospacing="1" w:after="100" w:afterAutospacing="1" w:line="240" w:lineRule="auto"/>
        <w:ind w:left="0" w:right="0" w:firstLine="0"/>
        <w:rPr>
          <w:rFonts w:ascii="Times New Roman" w:eastAsia="Times New Roman" w:hAnsi="Times New Roman" w:cs="Times New Roman"/>
          <w:color w:val="auto"/>
          <w:kern w:val="0"/>
          <w:sz w:val="24"/>
          <w14:ligatures w14:val="none"/>
        </w:rPr>
      </w:pPr>
      <w:r w:rsidRPr="00945079">
        <w:rPr>
          <w:rFonts w:ascii="Times New Roman" w:eastAsia="Times New Roman" w:hAnsi="Times New Roman" w:cs="Times New Roman"/>
          <w:b/>
          <w:bCs/>
          <w:color w:val="auto"/>
          <w:kern w:val="0"/>
          <w:sz w:val="24"/>
          <w14:ligatures w14:val="none"/>
        </w:rPr>
        <w:t>Online Sales:</w:t>
      </w:r>
      <w:r w:rsidRPr="00945079">
        <w:rPr>
          <w:rFonts w:ascii="Times New Roman" w:eastAsia="Times New Roman" w:hAnsi="Times New Roman" w:cs="Times New Roman"/>
          <w:color w:val="auto"/>
          <w:kern w:val="0"/>
          <w:sz w:val="24"/>
          <w14:ligatures w14:val="none"/>
        </w:rPr>
        <w:br/>
        <w:t>Our primary sales channel will be our e-commerce website, where customers can browse products, read descriptions, and make purchases easily.</w:t>
      </w:r>
    </w:p>
    <w:p w14:paraId="26A712BE" w14:textId="77777777" w:rsidR="00945079" w:rsidRPr="00945079" w:rsidRDefault="00945079" w:rsidP="00945079">
      <w:pPr>
        <w:spacing w:before="100" w:beforeAutospacing="1" w:after="100" w:afterAutospacing="1" w:line="240" w:lineRule="auto"/>
        <w:ind w:left="0" w:right="0" w:firstLine="0"/>
        <w:rPr>
          <w:rFonts w:ascii="Times New Roman" w:eastAsia="Times New Roman" w:hAnsi="Times New Roman" w:cs="Times New Roman"/>
          <w:color w:val="auto"/>
          <w:kern w:val="0"/>
          <w:sz w:val="24"/>
          <w14:ligatures w14:val="none"/>
        </w:rPr>
      </w:pPr>
      <w:r w:rsidRPr="00945079">
        <w:rPr>
          <w:rFonts w:ascii="Times New Roman" w:eastAsia="Times New Roman" w:hAnsi="Times New Roman" w:cs="Times New Roman"/>
          <w:b/>
          <w:bCs/>
          <w:color w:val="auto"/>
          <w:kern w:val="0"/>
          <w:sz w:val="24"/>
          <w14:ligatures w14:val="none"/>
        </w:rPr>
        <w:t>In-Person Sales:</w:t>
      </w:r>
      <w:r w:rsidRPr="00945079">
        <w:rPr>
          <w:rFonts w:ascii="Times New Roman" w:eastAsia="Times New Roman" w:hAnsi="Times New Roman" w:cs="Times New Roman"/>
          <w:color w:val="auto"/>
          <w:kern w:val="0"/>
          <w:sz w:val="24"/>
          <w14:ligatures w14:val="none"/>
        </w:rPr>
        <w:br/>
        <w:t>If we establish a physical store or pop-up events, we’ll offer personalized fittings and consultations, allowing customers to try on products before buying.</w:t>
      </w:r>
    </w:p>
    <w:p w14:paraId="7286BD04" w14:textId="77777777" w:rsidR="00945079" w:rsidRPr="00945079" w:rsidRDefault="00945079" w:rsidP="00945079">
      <w:pPr>
        <w:spacing w:before="100" w:beforeAutospacing="1" w:after="100" w:afterAutospacing="1" w:line="240" w:lineRule="auto"/>
        <w:ind w:left="0" w:right="0" w:firstLine="0"/>
        <w:rPr>
          <w:rFonts w:ascii="Times New Roman" w:eastAsia="Times New Roman" w:hAnsi="Times New Roman" w:cs="Times New Roman"/>
          <w:color w:val="auto"/>
          <w:kern w:val="0"/>
          <w:sz w:val="24"/>
          <w14:ligatures w14:val="none"/>
        </w:rPr>
      </w:pPr>
      <w:r w:rsidRPr="00945079">
        <w:rPr>
          <w:rFonts w:ascii="Times New Roman" w:eastAsia="Times New Roman" w:hAnsi="Times New Roman" w:cs="Times New Roman"/>
          <w:b/>
          <w:bCs/>
          <w:color w:val="auto"/>
          <w:kern w:val="0"/>
          <w:sz w:val="24"/>
          <w14:ligatures w14:val="none"/>
        </w:rPr>
        <w:t>Partnerships:</w:t>
      </w:r>
      <w:r w:rsidRPr="00945079">
        <w:rPr>
          <w:rFonts w:ascii="Times New Roman" w:eastAsia="Times New Roman" w:hAnsi="Times New Roman" w:cs="Times New Roman"/>
          <w:color w:val="auto"/>
          <w:kern w:val="0"/>
          <w:sz w:val="24"/>
          <w14:ligatures w14:val="none"/>
        </w:rPr>
        <w:br/>
        <w:t>Collaborate with optometrists and health clinics to offer our products in their locations, expanding our reach to potential customers looking for eyewear solutions.</w:t>
      </w:r>
    </w:p>
    <w:p w14:paraId="360E32EC" w14:textId="77777777" w:rsidR="00945079" w:rsidRPr="00945079" w:rsidRDefault="00945079" w:rsidP="00945079">
      <w:pPr>
        <w:spacing w:before="100" w:beforeAutospacing="1" w:after="100" w:afterAutospacing="1" w:line="240" w:lineRule="auto"/>
        <w:ind w:left="0" w:right="0" w:firstLine="0"/>
        <w:rPr>
          <w:rFonts w:ascii="Times New Roman" w:eastAsia="Times New Roman" w:hAnsi="Times New Roman" w:cs="Times New Roman"/>
          <w:color w:val="auto"/>
          <w:kern w:val="0"/>
          <w:sz w:val="24"/>
          <w14:ligatures w14:val="none"/>
        </w:rPr>
      </w:pPr>
      <w:r w:rsidRPr="00945079">
        <w:rPr>
          <w:rFonts w:ascii="Times New Roman" w:eastAsia="Times New Roman" w:hAnsi="Times New Roman" w:cs="Times New Roman"/>
          <w:b/>
          <w:bCs/>
          <w:color w:val="auto"/>
          <w:kern w:val="0"/>
          <w:sz w:val="24"/>
          <w14:ligatures w14:val="none"/>
        </w:rPr>
        <w:t>Promotional Tactics:</w:t>
      </w:r>
      <w:r w:rsidRPr="00945079">
        <w:rPr>
          <w:rFonts w:ascii="Times New Roman" w:eastAsia="Times New Roman" w:hAnsi="Times New Roman" w:cs="Times New Roman"/>
          <w:color w:val="auto"/>
          <w:kern w:val="0"/>
          <w:sz w:val="24"/>
          <w14:ligatures w14:val="none"/>
        </w:rPr>
        <w:br/>
        <w:t>We will utilize various promotional tactics, including:</w:t>
      </w:r>
    </w:p>
    <w:p w14:paraId="59C453EF" w14:textId="77777777" w:rsidR="00945079" w:rsidRPr="00945079" w:rsidRDefault="00945079">
      <w:pPr>
        <w:numPr>
          <w:ilvl w:val="0"/>
          <w:numId w:val="4"/>
        </w:numPr>
        <w:spacing w:before="100" w:beforeAutospacing="1" w:after="100" w:afterAutospacing="1" w:line="240" w:lineRule="auto"/>
        <w:ind w:right="0"/>
        <w:rPr>
          <w:rFonts w:ascii="Times New Roman" w:eastAsia="Times New Roman" w:hAnsi="Times New Roman" w:cs="Times New Roman"/>
          <w:color w:val="auto"/>
          <w:kern w:val="0"/>
          <w:sz w:val="24"/>
          <w14:ligatures w14:val="none"/>
        </w:rPr>
        <w:pPrChange w:id="25" w:author="Microsoft account" w:date="2024-10-22T17:27:00Z">
          <w:pPr>
            <w:numPr>
              <w:numId w:val="18"/>
            </w:numPr>
            <w:tabs>
              <w:tab w:val="num" w:pos="360"/>
              <w:tab w:val="num" w:pos="720"/>
            </w:tabs>
            <w:spacing w:before="100" w:beforeAutospacing="1" w:after="100" w:afterAutospacing="1" w:line="240" w:lineRule="auto"/>
            <w:ind w:left="720" w:right="0" w:hanging="720"/>
          </w:pPr>
        </w:pPrChange>
      </w:pPr>
      <w:r w:rsidRPr="00945079">
        <w:rPr>
          <w:rFonts w:ascii="Times New Roman" w:eastAsia="Times New Roman" w:hAnsi="Times New Roman" w:cs="Times New Roman"/>
          <w:b/>
          <w:bCs/>
          <w:color w:val="auto"/>
          <w:kern w:val="0"/>
          <w:sz w:val="24"/>
          <w14:ligatures w14:val="none"/>
        </w:rPr>
        <w:t>Launch Promotions:</w:t>
      </w:r>
      <w:r w:rsidRPr="00945079">
        <w:rPr>
          <w:rFonts w:ascii="Times New Roman" w:eastAsia="Times New Roman" w:hAnsi="Times New Roman" w:cs="Times New Roman"/>
          <w:color w:val="auto"/>
          <w:kern w:val="0"/>
          <w:sz w:val="24"/>
          <w14:ligatures w14:val="none"/>
        </w:rPr>
        <w:t xml:space="preserve"> Offer limited-time discounts or special offers during our launch to attract initial customers.</w:t>
      </w:r>
    </w:p>
    <w:p w14:paraId="5BD4ED9C" w14:textId="77777777" w:rsidR="00945079" w:rsidRPr="00945079" w:rsidRDefault="00945079">
      <w:pPr>
        <w:numPr>
          <w:ilvl w:val="0"/>
          <w:numId w:val="4"/>
        </w:numPr>
        <w:spacing w:before="100" w:beforeAutospacing="1" w:after="100" w:afterAutospacing="1" w:line="240" w:lineRule="auto"/>
        <w:ind w:right="0"/>
        <w:rPr>
          <w:rFonts w:ascii="Times New Roman" w:eastAsia="Times New Roman" w:hAnsi="Times New Roman" w:cs="Times New Roman"/>
          <w:color w:val="auto"/>
          <w:kern w:val="0"/>
          <w:sz w:val="24"/>
          <w14:ligatures w14:val="none"/>
        </w:rPr>
        <w:pPrChange w:id="26" w:author="Microsoft account" w:date="2024-10-22T17:27:00Z">
          <w:pPr>
            <w:numPr>
              <w:numId w:val="18"/>
            </w:numPr>
            <w:tabs>
              <w:tab w:val="num" w:pos="360"/>
              <w:tab w:val="num" w:pos="720"/>
            </w:tabs>
            <w:spacing w:before="100" w:beforeAutospacing="1" w:after="100" w:afterAutospacing="1" w:line="240" w:lineRule="auto"/>
            <w:ind w:left="720" w:right="0" w:hanging="720"/>
          </w:pPr>
        </w:pPrChange>
      </w:pPr>
      <w:r w:rsidRPr="00945079">
        <w:rPr>
          <w:rFonts w:ascii="Times New Roman" w:eastAsia="Times New Roman" w:hAnsi="Times New Roman" w:cs="Times New Roman"/>
          <w:b/>
          <w:bCs/>
          <w:color w:val="auto"/>
          <w:kern w:val="0"/>
          <w:sz w:val="24"/>
          <w14:ligatures w14:val="none"/>
        </w:rPr>
        <w:t>Seasonal Sales:</w:t>
      </w:r>
      <w:r w:rsidRPr="00945079">
        <w:rPr>
          <w:rFonts w:ascii="Times New Roman" w:eastAsia="Times New Roman" w:hAnsi="Times New Roman" w:cs="Times New Roman"/>
          <w:color w:val="auto"/>
          <w:kern w:val="0"/>
          <w:sz w:val="24"/>
          <w14:ligatures w14:val="none"/>
        </w:rPr>
        <w:t xml:space="preserve"> Conduct sales during holidays and back-to-school seasons to capitalize on increased consumer spending.</w:t>
      </w:r>
    </w:p>
    <w:p w14:paraId="12AC6832" w14:textId="77777777" w:rsidR="00945079" w:rsidRPr="00945079" w:rsidRDefault="00945079">
      <w:pPr>
        <w:numPr>
          <w:ilvl w:val="0"/>
          <w:numId w:val="4"/>
        </w:numPr>
        <w:spacing w:before="100" w:beforeAutospacing="1" w:after="100" w:afterAutospacing="1" w:line="240" w:lineRule="auto"/>
        <w:ind w:right="0"/>
        <w:rPr>
          <w:rFonts w:ascii="Times New Roman" w:eastAsia="Times New Roman" w:hAnsi="Times New Roman" w:cs="Times New Roman"/>
          <w:color w:val="auto"/>
          <w:kern w:val="0"/>
          <w:sz w:val="24"/>
          <w14:ligatures w14:val="none"/>
        </w:rPr>
        <w:pPrChange w:id="27" w:author="Microsoft account" w:date="2024-10-22T17:27:00Z">
          <w:pPr>
            <w:numPr>
              <w:numId w:val="18"/>
            </w:numPr>
            <w:tabs>
              <w:tab w:val="num" w:pos="360"/>
              <w:tab w:val="num" w:pos="720"/>
            </w:tabs>
            <w:spacing w:before="100" w:beforeAutospacing="1" w:after="100" w:afterAutospacing="1" w:line="240" w:lineRule="auto"/>
            <w:ind w:left="720" w:right="0" w:hanging="720"/>
          </w:pPr>
        </w:pPrChange>
      </w:pPr>
      <w:r w:rsidRPr="00945079">
        <w:rPr>
          <w:rFonts w:ascii="Times New Roman" w:eastAsia="Times New Roman" w:hAnsi="Times New Roman" w:cs="Times New Roman"/>
          <w:b/>
          <w:bCs/>
          <w:color w:val="auto"/>
          <w:kern w:val="0"/>
          <w:sz w:val="24"/>
          <w14:ligatures w14:val="none"/>
        </w:rPr>
        <w:t>Free Trials:</w:t>
      </w:r>
      <w:r w:rsidRPr="00945079">
        <w:rPr>
          <w:rFonts w:ascii="Times New Roman" w:eastAsia="Times New Roman" w:hAnsi="Times New Roman" w:cs="Times New Roman"/>
          <w:color w:val="auto"/>
          <w:kern w:val="0"/>
          <w:sz w:val="24"/>
          <w14:ligatures w14:val="none"/>
        </w:rPr>
        <w:t xml:space="preserve"> Provide customers the opportunity to try our eyewear for a limited time before purchasing to experience the product firsthand.</w:t>
      </w:r>
    </w:p>
    <w:p w14:paraId="7B25F691" w14:textId="77777777" w:rsidR="00945079" w:rsidRPr="00945079" w:rsidRDefault="00945079" w:rsidP="00945079">
      <w:pPr>
        <w:spacing w:before="100" w:beforeAutospacing="1" w:after="100" w:afterAutospacing="1" w:line="240" w:lineRule="auto"/>
        <w:ind w:left="0" w:right="0" w:firstLine="0"/>
        <w:rPr>
          <w:rFonts w:ascii="Times New Roman" w:eastAsia="Times New Roman" w:hAnsi="Times New Roman" w:cs="Times New Roman"/>
          <w:color w:val="auto"/>
          <w:kern w:val="0"/>
          <w:sz w:val="24"/>
          <w14:ligatures w14:val="none"/>
        </w:rPr>
      </w:pPr>
      <w:r w:rsidRPr="00945079">
        <w:rPr>
          <w:rFonts w:ascii="Times New Roman" w:eastAsia="Times New Roman" w:hAnsi="Times New Roman" w:cs="Times New Roman"/>
          <w:b/>
          <w:bCs/>
          <w:color w:val="auto"/>
          <w:kern w:val="0"/>
          <w:sz w:val="24"/>
          <w14:ligatures w14:val="none"/>
        </w:rPr>
        <w:t>Day-to-Day Operations:</w:t>
      </w:r>
      <w:r w:rsidRPr="00945079">
        <w:rPr>
          <w:rFonts w:ascii="Times New Roman" w:eastAsia="Times New Roman" w:hAnsi="Times New Roman" w:cs="Times New Roman"/>
          <w:color w:val="auto"/>
          <w:kern w:val="0"/>
          <w:sz w:val="24"/>
          <w14:ligatures w14:val="none"/>
        </w:rPr>
        <w:br/>
        <w:t>Daily operations will include:</w:t>
      </w:r>
    </w:p>
    <w:p w14:paraId="7A70FF8D" w14:textId="77777777" w:rsidR="00945079" w:rsidRPr="00945079" w:rsidRDefault="00945079">
      <w:pPr>
        <w:numPr>
          <w:ilvl w:val="0"/>
          <w:numId w:val="29"/>
        </w:numPr>
        <w:spacing w:before="100" w:beforeAutospacing="1" w:after="100" w:afterAutospacing="1" w:line="240" w:lineRule="auto"/>
        <w:ind w:right="0"/>
        <w:rPr>
          <w:rFonts w:ascii="Times New Roman" w:eastAsia="Times New Roman" w:hAnsi="Times New Roman" w:cs="Times New Roman"/>
          <w:color w:val="auto"/>
          <w:kern w:val="0"/>
          <w:sz w:val="24"/>
          <w14:ligatures w14:val="none"/>
        </w:rPr>
        <w:pPrChange w:id="28" w:author="Microsoft account" w:date="2024-10-22T17:27:00Z">
          <w:pPr>
            <w:numPr>
              <w:numId w:val="19"/>
            </w:numPr>
            <w:tabs>
              <w:tab w:val="num" w:pos="360"/>
              <w:tab w:val="num" w:pos="720"/>
            </w:tabs>
            <w:spacing w:before="100" w:beforeAutospacing="1" w:after="100" w:afterAutospacing="1" w:line="240" w:lineRule="auto"/>
            <w:ind w:left="720" w:right="0" w:hanging="720"/>
          </w:pPr>
        </w:pPrChange>
      </w:pPr>
      <w:r w:rsidRPr="00945079">
        <w:rPr>
          <w:rFonts w:ascii="Times New Roman" w:eastAsia="Times New Roman" w:hAnsi="Times New Roman" w:cs="Times New Roman"/>
          <w:color w:val="auto"/>
          <w:kern w:val="0"/>
          <w:sz w:val="24"/>
          <w14:ligatures w14:val="none"/>
        </w:rPr>
        <w:t>Managing inventory and fulfilling online orders.</w:t>
      </w:r>
    </w:p>
    <w:p w14:paraId="5C08AD32" w14:textId="77777777" w:rsidR="00945079" w:rsidRPr="00945079" w:rsidRDefault="00945079">
      <w:pPr>
        <w:numPr>
          <w:ilvl w:val="0"/>
          <w:numId w:val="29"/>
        </w:numPr>
        <w:spacing w:before="100" w:beforeAutospacing="1" w:after="100" w:afterAutospacing="1" w:line="240" w:lineRule="auto"/>
        <w:ind w:right="0"/>
        <w:rPr>
          <w:rFonts w:ascii="Times New Roman" w:eastAsia="Times New Roman" w:hAnsi="Times New Roman" w:cs="Times New Roman"/>
          <w:color w:val="auto"/>
          <w:kern w:val="0"/>
          <w:sz w:val="24"/>
          <w14:ligatures w14:val="none"/>
        </w:rPr>
        <w:pPrChange w:id="29" w:author="Microsoft account" w:date="2024-10-22T17:27:00Z">
          <w:pPr>
            <w:numPr>
              <w:numId w:val="19"/>
            </w:numPr>
            <w:tabs>
              <w:tab w:val="num" w:pos="360"/>
              <w:tab w:val="num" w:pos="720"/>
            </w:tabs>
            <w:spacing w:before="100" w:beforeAutospacing="1" w:after="100" w:afterAutospacing="1" w:line="240" w:lineRule="auto"/>
            <w:ind w:left="720" w:right="0" w:hanging="720"/>
          </w:pPr>
        </w:pPrChange>
      </w:pPr>
      <w:r w:rsidRPr="00945079">
        <w:rPr>
          <w:rFonts w:ascii="Times New Roman" w:eastAsia="Times New Roman" w:hAnsi="Times New Roman" w:cs="Times New Roman"/>
          <w:color w:val="auto"/>
          <w:kern w:val="0"/>
          <w:sz w:val="24"/>
          <w14:ligatures w14:val="none"/>
        </w:rPr>
        <w:t>Responding to customer inquiries via email, social media, and phone.</w:t>
      </w:r>
    </w:p>
    <w:p w14:paraId="53E9436F" w14:textId="77777777" w:rsidR="00945079" w:rsidRPr="00945079" w:rsidRDefault="00945079">
      <w:pPr>
        <w:numPr>
          <w:ilvl w:val="0"/>
          <w:numId w:val="29"/>
        </w:numPr>
        <w:spacing w:before="100" w:beforeAutospacing="1" w:after="100" w:afterAutospacing="1" w:line="240" w:lineRule="auto"/>
        <w:ind w:right="0"/>
        <w:rPr>
          <w:rFonts w:ascii="Times New Roman" w:eastAsia="Times New Roman" w:hAnsi="Times New Roman" w:cs="Times New Roman"/>
          <w:color w:val="auto"/>
          <w:kern w:val="0"/>
          <w:sz w:val="24"/>
          <w14:ligatures w14:val="none"/>
        </w:rPr>
        <w:pPrChange w:id="30" w:author="Microsoft account" w:date="2024-10-22T17:27:00Z">
          <w:pPr>
            <w:numPr>
              <w:numId w:val="19"/>
            </w:numPr>
            <w:tabs>
              <w:tab w:val="num" w:pos="360"/>
              <w:tab w:val="num" w:pos="720"/>
            </w:tabs>
            <w:spacing w:before="100" w:beforeAutospacing="1" w:after="100" w:afterAutospacing="1" w:line="240" w:lineRule="auto"/>
            <w:ind w:left="720" w:right="0" w:hanging="720"/>
          </w:pPr>
        </w:pPrChange>
      </w:pPr>
      <w:r w:rsidRPr="00945079">
        <w:rPr>
          <w:rFonts w:ascii="Times New Roman" w:eastAsia="Times New Roman" w:hAnsi="Times New Roman" w:cs="Times New Roman"/>
          <w:color w:val="auto"/>
          <w:kern w:val="0"/>
          <w:sz w:val="24"/>
          <w14:ligatures w14:val="none"/>
        </w:rPr>
        <w:t>Monitoring and updating the website with new products and promotions.</w:t>
      </w:r>
    </w:p>
    <w:p w14:paraId="36CCE539" w14:textId="77777777" w:rsidR="00945079" w:rsidRPr="00945079" w:rsidRDefault="00945079">
      <w:pPr>
        <w:numPr>
          <w:ilvl w:val="0"/>
          <w:numId w:val="29"/>
        </w:numPr>
        <w:spacing w:before="100" w:beforeAutospacing="1" w:after="100" w:afterAutospacing="1" w:line="240" w:lineRule="auto"/>
        <w:ind w:right="0"/>
        <w:rPr>
          <w:rFonts w:ascii="Times New Roman" w:eastAsia="Times New Roman" w:hAnsi="Times New Roman" w:cs="Times New Roman"/>
          <w:color w:val="auto"/>
          <w:kern w:val="0"/>
          <w:sz w:val="24"/>
          <w14:ligatures w14:val="none"/>
        </w:rPr>
        <w:pPrChange w:id="31" w:author="Microsoft account" w:date="2024-10-22T17:27:00Z">
          <w:pPr>
            <w:numPr>
              <w:numId w:val="19"/>
            </w:numPr>
            <w:tabs>
              <w:tab w:val="num" w:pos="360"/>
              <w:tab w:val="num" w:pos="720"/>
            </w:tabs>
            <w:spacing w:before="100" w:beforeAutospacing="1" w:after="100" w:afterAutospacing="1" w:line="240" w:lineRule="auto"/>
            <w:ind w:left="720" w:right="0" w:hanging="720"/>
          </w:pPr>
        </w:pPrChange>
      </w:pPr>
      <w:r w:rsidRPr="00945079">
        <w:rPr>
          <w:rFonts w:ascii="Times New Roman" w:eastAsia="Times New Roman" w:hAnsi="Times New Roman" w:cs="Times New Roman"/>
          <w:color w:val="auto"/>
          <w:kern w:val="0"/>
          <w:sz w:val="24"/>
          <w14:ligatures w14:val="none"/>
        </w:rPr>
        <w:t>Conducting quality checks on products to ensure customer satisfaction.</w:t>
      </w:r>
    </w:p>
    <w:p w14:paraId="6D8284C2" w14:textId="77777777" w:rsidR="00945079" w:rsidRPr="00945079" w:rsidRDefault="00945079">
      <w:pPr>
        <w:numPr>
          <w:ilvl w:val="0"/>
          <w:numId w:val="29"/>
        </w:numPr>
        <w:spacing w:before="100" w:beforeAutospacing="1" w:after="100" w:afterAutospacing="1" w:line="240" w:lineRule="auto"/>
        <w:ind w:right="0"/>
        <w:rPr>
          <w:rFonts w:ascii="Times New Roman" w:eastAsia="Times New Roman" w:hAnsi="Times New Roman" w:cs="Times New Roman"/>
          <w:color w:val="auto"/>
          <w:kern w:val="0"/>
          <w:sz w:val="24"/>
          <w14:ligatures w14:val="none"/>
        </w:rPr>
        <w:pPrChange w:id="32" w:author="Microsoft account" w:date="2024-10-22T17:27:00Z">
          <w:pPr>
            <w:numPr>
              <w:numId w:val="19"/>
            </w:numPr>
            <w:tabs>
              <w:tab w:val="num" w:pos="360"/>
              <w:tab w:val="num" w:pos="720"/>
            </w:tabs>
            <w:spacing w:before="100" w:beforeAutospacing="1" w:after="100" w:afterAutospacing="1" w:line="240" w:lineRule="auto"/>
            <w:ind w:left="720" w:right="0" w:hanging="720"/>
          </w:pPr>
        </w:pPrChange>
      </w:pPr>
      <w:r w:rsidRPr="00945079">
        <w:rPr>
          <w:rFonts w:ascii="Times New Roman" w:eastAsia="Times New Roman" w:hAnsi="Times New Roman" w:cs="Times New Roman"/>
          <w:color w:val="auto"/>
          <w:kern w:val="0"/>
          <w:sz w:val="24"/>
          <w14:ligatures w14:val="none"/>
        </w:rPr>
        <w:t>Handling financial transactions and maintaining records.</w:t>
      </w:r>
    </w:p>
    <w:p w14:paraId="432C0A80" w14:textId="77777777" w:rsidR="00945079" w:rsidRPr="00945079" w:rsidRDefault="00D62451" w:rsidP="00945079">
      <w:pPr>
        <w:spacing w:after="0" w:line="240" w:lineRule="auto"/>
        <w:ind w:left="0" w:right="0" w:firstLine="0"/>
        <w:rPr>
          <w:rFonts w:ascii="Times New Roman" w:eastAsia="Times New Roman" w:hAnsi="Times New Roman" w:cs="Times New Roman"/>
          <w:color w:val="auto"/>
          <w:kern w:val="0"/>
          <w:sz w:val="24"/>
          <w14:ligatures w14:val="none"/>
        </w:rPr>
      </w:pPr>
      <w:r>
        <w:rPr>
          <w:rFonts w:ascii="Times New Roman" w:eastAsia="Times New Roman" w:hAnsi="Times New Roman" w:cs="Times New Roman"/>
          <w:color w:val="auto"/>
          <w:kern w:val="0"/>
          <w:sz w:val="24"/>
          <w14:ligatures w14:val="none"/>
        </w:rPr>
        <w:pict w14:anchorId="5DC6486D">
          <v:rect id="_x0000_i1025" style="width:0;height:1.5pt" o:hralign="center" o:hrstd="t" o:hr="t" fillcolor="#a0a0a0" stroked="f"/>
        </w:pict>
      </w:r>
    </w:p>
    <w:p w14:paraId="0B9BAC71" w14:textId="77777777" w:rsidR="00945079" w:rsidRPr="00945079" w:rsidRDefault="00945079" w:rsidP="00945079">
      <w:pPr>
        <w:spacing w:before="100" w:beforeAutospacing="1" w:after="100" w:afterAutospacing="1" w:line="240" w:lineRule="auto"/>
        <w:ind w:left="0" w:right="0" w:firstLine="0"/>
        <w:rPr>
          <w:rFonts w:ascii="Times New Roman" w:eastAsia="Times New Roman" w:hAnsi="Times New Roman" w:cs="Times New Roman"/>
          <w:color w:val="auto"/>
          <w:kern w:val="0"/>
          <w:sz w:val="24"/>
          <w14:ligatures w14:val="none"/>
        </w:rPr>
      </w:pPr>
      <w:r w:rsidRPr="00945079">
        <w:rPr>
          <w:rFonts w:ascii="Times New Roman" w:eastAsia="Times New Roman" w:hAnsi="Times New Roman" w:cs="Times New Roman"/>
          <w:b/>
          <w:bCs/>
          <w:color w:val="auto"/>
          <w:kern w:val="0"/>
          <w:sz w:val="24"/>
          <w14:ligatures w14:val="none"/>
        </w:rPr>
        <w:t>Business Location:</w:t>
      </w:r>
      <w:r w:rsidRPr="00945079">
        <w:rPr>
          <w:rFonts w:ascii="Times New Roman" w:eastAsia="Times New Roman" w:hAnsi="Times New Roman" w:cs="Times New Roman"/>
          <w:color w:val="auto"/>
          <w:kern w:val="0"/>
          <w:sz w:val="24"/>
          <w14:ligatures w14:val="none"/>
        </w:rPr>
        <w:br/>
        <w:t>The business will initially operate online, with plans for a physical location in the future. This allows us to reach a broader audience while keeping overhead costs low.</w:t>
      </w:r>
    </w:p>
    <w:p w14:paraId="6E3319A7" w14:textId="77777777" w:rsidR="00945079" w:rsidRPr="00945079" w:rsidRDefault="00D62451" w:rsidP="00945079">
      <w:pPr>
        <w:spacing w:after="0" w:line="240" w:lineRule="auto"/>
        <w:ind w:left="0" w:right="0" w:firstLine="0"/>
        <w:rPr>
          <w:rFonts w:ascii="Times New Roman" w:eastAsia="Times New Roman" w:hAnsi="Times New Roman" w:cs="Times New Roman"/>
          <w:color w:val="auto"/>
          <w:kern w:val="0"/>
          <w:sz w:val="24"/>
          <w14:ligatures w14:val="none"/>
        </w:rPr>
      </w:pPr>
      <w:r>
        <w:rPr>
          <w:rFonts w:ascii="Times New Roman" w:eastAsia="Times New Roman" w:hAnsi="Times New Roman" w:cs="Times New Roman"/>
          <w:color w:val="auto"/>
          <w:kern w:val="0"/>
          <w:sz w:val="24"/>
          <w14:ligatures w14:val="none"/>
        </w:rPr>
        <w:pict w14:anchorId="1AD56C58">
          <v:rect id="_x0000_i1026" style="width:0;height:1.5pt" o:hralign="center" o:hrstd="t" o:hr="t" fillcolor="#a0a0a0" stroked="f"/>
        </w:pict>
      </w:r>
    </w:p>
    <w:p w14:paraId="377C50F7" w14:textId="77777777" w:rsidR="00BF6A74" w:rsidRDefault="00BF6A74" w:rsidP="00BF6A74">
      <w:pPr>
        <w:spacing w:before="100" w:beforeAutospacing="1" w:after="100" w:afterAutospacing="1" w:line="240" w:lineRule="auto"/>
        <w:ind w:left="0" w:right="0" w:firstLine="0"/>
        <w:rPr>
          <w:rFonts w:ascii="Times New Roman" w:eastAsia="Times New Roman" w:hAnsi="Times New Roman" w:cs="Times New Roman"/>
          <w:b/>
          <w:bCs/>
          <w:color w:val="auto"/>
          <w:kern w:val="0"/>
          <w:sz w:val="24"/>
          <w14:ligatures w14:val="none"/>
        </w:rPr>
      </w:pPr>
    </w:p>
    <w:p w14:paraId="373AF55D" w14:textId="77777777" w:rsidR="00BF6A74" w:rsidRDefault="00BF6A74" w:rsidP="00BF6A74">
      <w:pPr>
        <w:spacing w:before="100" w:beforeAutospacing="1" w:after="100" w:afterAutospacing="1" w:line="240" w:lineRule="auto"/>
        <w:ind w:left="0" w:right="0" w:firstLine="0"/>
        <w:rPr>
          <w:rFonts w:ascii="Times New Roman" w:eastAsia="Times New Roman" w:hAnsi="Times New Roman" w:cs="Times New Roman"/>
          <w:b/>
          <w:bCs/>
          <w:color w:val="auto"/>
          <w:kern w:val="0"/>
          <w:sz w:val="24"/>
          <w14:ligatures w14:val="none"/>
        </w:rPr>
      </w:pPr>
    </w:p>
    <w:p w14:paraId="6BE3BE42" w14:textId="77777777" w:rsidR="00BF6A74" w:rsidRDefault="00BF6A74" w:rsidP="00BF6A74">
      <w:pPr>
        <w:spacing w:before="100" w:beforeAutospacing="1" w:after="100" w:afterAutospacing="1" w:line="240" w:lineRule="auto"/>
        <w:ind w:left="0" w:right="0" w:firstLine="0"/>
        <w:rPr>
          <w:rFonts w:ascii="Times New Roman" w:eastAsia="Times New Roman" w:hAnsi="Times New Roman" w:cs="Times New Roman"/>
          <w:b/>
          <w:bCs/>
          <w:color w:val="auto"/>
          <w:kern w:val="0"/>
          <w:sz w:val="24"/>
          <w14:ligatures w14:val="none"/>
        </w:rPr>
      </w:pPr>
    </w:p>
    <w:p w14:paraId="47BD2FB7" w14:textId="77777777" w:rsidR="00BF6A74" w:rsidRPr="00BF6A74" w:rsidRDefault="00BF6A74" w:rsidP="00BF6A74">
      <w:pPr>
        <w:spacing w:before="100" w:beforeAutospacing="1" w:after="100" w:afterAutospacing="1" w:line="240" w:lineRule="auto"/>
        <w:ind w:left="0" w:right="0" w:firstLine="0"/>
        <w:rPr>
          <w:rFonts w:ascii="Times New Roman" w:eastAsia="Times New Roman" w:hAnsi="Times New Roman" w:cs="Times New Roman"/>
          <w:color w:val="auto"/>
          <w:kern w:val="0"/>
          <w:sz w:val="24"/>
          <w14:ligatures w14:val="none"/>
        </w:rPr>
      </w:pPr>
      <w:r w:rsidRPr="00BF6A74">
        <w:rPr>
          <w:rFonts w:ascii="Times New Roman" w:eastAsia="Times New Roman" w:hAnsi="Times New Roman" w:cs="Times New Roman"/>
          <w:b/>
          <w:bCs/>
          <w:color w:val="auto"/>
          <w:kern w:val="0"/>
          <w:sz w:val="24"/>
          <w14:ligatures w14:val="none"/>
        </w:rPr>
        <w:lastRenderedPageBreak/>
        <w:t>Suppliers:</w:t>
      </w:r>
    </w:p>
    <w:p w14:paraId="3FDC543A" w14:textId="77777777" w:rsidR="00BF6A74" w:rsidRPr="00BF6A74" w:rsidRDefault="00BF6A74">
      <w:pPr>
        <w:numPr>
          <w:ilvl w:val="0"/>
          <w:numId w:val="13"/>
        </w:numPr>
        <w:spacing w:before="100" w:beforeAutospacing="1" w:after="100" w:afterAutospacing="1" w:line="240" w:lineRule="auto"/>
        <w:ind w:right="0"/>
        <w:rPr>
          <w:rFonts w:ascii="Times New Roman" w:eastAsia="Times New Roman" w:hAnsi="Times New Roman" w:cs="Times New Roman"/>
          <w:color w:val="auto"/>
          <w:kern w:val="0"/>
          <w:sz w:val="24"/>
          <w14:ligatures w14:val="none"/>
        </w:rPr>
        <w:pPrChange w:id="33" w:author="Microsoft account" w:date="2024-10-22T17:27:00Z">
          <w:pPr>
            <w:numPr>
              <w:numId w:val="20"/>
            </w:numPr>
            <w:tabs>
              <w:tab w:val="num" w:pos="360"/>
              <w:tab w:val="num" w:pos="720"/>
            </w:tabs>
            <w:spacing w:before="100" w:beforeAutospacing="1" w:after="100" w:afterAutospacing="1" w:line="240" w:lineRule="auto"/>
            <w:ind w:left="720" w:right="0" w:hanging="720"/>
          </w:pPr>
        </w:pPrChange>
      </w:pPr>
      <w:r w:rsidRPr="00BF6A74">
        <w:rPr>
          <w:rFonts w:ascii="Times New Roman" w:eastAsia="Times New Roman" w:hAnsi="Times New Roman" w:cs="Times New Roman"/>
          <w:b/>
          <w:bCs/>
          <w:color w:val="auto"/>
          <w:kern w:val="0"/>
          <w:sz w:val="24"/>
          <w14:ligatures w14:val="none"/>
        </w:rPr>
        <w:t>Frame Suppliers:</w:t>
      </w:r>
    </w:p>
    <w:p w14:paraId="0297F942" w14:textId="77777777" w:rsidR="00BF6A74" w:rsidRPr="00BF6A74" w:rsidRDefault="00BF6A74">
      <w:pPr>
        <w:numPr>
          <w:ilvl w:val="1"/>
          <w:numId w:val="13"/>
        </w:numPr>
        <w:spacing w:before="100" w:beforeAutospacing="1" w:after="100" w:afterAutospacing="1" w:line="240" w:lineRule="auto"/>
        <w:ind w:right="0"/>
        <w:rPr>
          <w:rFonts w:ascii="Times New Roman" w:eastAsia="Times New Roman" w:hAnsi="Times New Roman" w:cs="Times New Roman"/>
          <w:color w:val="auto"/>
          <w:kern w:val="0"/>
          <w:sz w:val="24"/>
          <w14:ligatures w14:val="none"/>
        </w:rPr>
        <w:pPrChange w:id="34" w:author="Microsoft account" w:date="2024-10-22T17:27:00Z">
          <w:pPr>
            <w:numPr>
              <w:ilvl w:val="1"/>
              <w:numId w:val="20"/>
            </w:numPr>
            <w:tabs>
              <w:tab w:val="num" w:pos="360"/>
              <w:tab w:val="num" w:pos="1440"/>
            </w:tabs>
            <w:spacing w:before="100" w:beforeAutospacing="1" w:after="100" w:afterAutospacing="1" w:line="240" w:lineRule="auto"/>
            <w:ind w:left="1440" w:right="0" w:hanging="720"/>
          </w:pPr>
        </w:pPrChange>
      </w:pPr>
      <w:r w:rsidRPr="00BF6A74">
        <w:rPr>
          <w:rFonts w:ascii="Times New Roman" w:eastAsia="Times New Roman" w:hAnsi="Times New Roman" w:cs="Times New Roman"/>
          <w:b/>
          <w:bCs/>
          <w:color w:val="auto"/>
          <w:kern w:val="0"/>
          <w:sz w:val="24"/>
          <w14:ligatures w14:val="none"/>
        </w:rPr>
        <w:t>Luxottica:</w:t>
      </w:r>
      <w:r w:rsidRPr="00BF6A74">
        <w:rPr>
          <w:rFonts w:ascii="Times New Roman" w:eastAsia="Times New Roman" w:hAnsi="Times New Roman" w:cs="Times New Roman"/>
          <w:color w:val="auto"/>
          <w:kern w:val="0"/>
          <w:sz w:val="24"/>
          <w14:ligatures w14:val="none"/>
        </w:rPr>
        <w:t xml:space="preserve"> Offers a diverse range of materials and styles, from classic to contemporary.</w:t>
      </w:r>
    </w:p>
    <w:p w14:paraId="1B4217B2" w14:textId="77777777" w:rsidR="00BF6A74" w:rsidRPr="00BF6A74" w:rsidRDefault="00BF6A74">
      <w:pPr>
        <w:numPr>
          <w:ilvl w:val="1"/>
          <w:numId w:val="13"/>
        </w:numPr>
        <w:spacing w:before="100" w:beforeAutospacing="1" w:after="100" w:afterAutospacing="1" w:line="240" w:lineRule="auto"/>
        <w:ind w:right="0"/>
        <w:rPr>
          <w:rFonts w:ascii="Times New Roman" w:eastAsia="Times New Roman" w:hAnsi="Times New Roman" w:cs="Times New Roman"/>
          <w:color w:val="auto"/>
          <w:kern w:val="0"/>
          <w:sz w:val="24"/>
          <w14:ligatures w14:val="none"/>
        </w:rPr>
        <w:pPrChange w:id="35" w:author="Microsoft account" w:date="2024-10-22T17:27:00Z">
          <w:pPr>
            <w:numPr>
              <w:ilvl w:val="1"/>
              <w:numId w:val="20"/>
            </w:numPr>
            <w:tabs>
              <w:tab w:val="num" w:pos="360"/>
              <w:tab w:val="num" w:pos="1440"/>
            </w:tabs>
            <w:spacing w:before="100" w:beforeAutospacing="1" w:after="100" w:afterAutospacing="1" w:line="240" w:lineRule="auto"/>
            <w:ind w:left="1440" w:right="0" w:hanging="720"/>
          </w:pPr>
        </w:pPrChange>
      </w:pPr>
      <w:proofErr w:type="spellStart"/>
      <w:r w:rsidRPr="00BF6A74">
        <w:rPr>
          <w:rFonts w:ascii="Times New Roman" w:eastAsia="Times New Roman" w:hAnsi="Times New Roman" w:cs="Times New Roman"/>
          <w:b/>
          <w:bCs/>
          <w:color w:val="auto"/>
          <w:kern w:val="0"/>
          <w:sz w:val="24"/>
          <w14:ligatures w14:val="none"/>
        </w:rPr>
        <w:t>Marcolin</w:t>
      </w:r>
      <w:proofErr w:type="spellEnd"/>
      <w:r w:rsidRPr="00BF6A74">
        <w:rPr>
          <w:rFonts w:ascii="Times New Roman" w:eastAsia="Times New Roman" w:hAnsi="Times New Roman" w:cs="Times New Roman"/>
          <w:b/>
          <w:bCs/>
          <w:color w:val="auto"/>
          <w:kern w:val="0"/>
          <w:sz w:val="24"/>
          <w14:ligatures w14:val="none"/>
        </w:rPr>
        <w:t>:</w:t>
      </w:r>
      <w:r w:rsidRPr="00BF6A74">
        <w:rPr>
          <w:rFonts w:ascii="Times New Roman" w:eastAsia="Times New Roman" w:hAnsi="Times New Roman" w:cs="Times New Roman"/>
          <w:color w:val="auto"/>
          <w:kern w:val="0"/>
          <w:sz w:val="24"/>
          <w14:ligatures w14:val="none"/>
        </w:rPr>
        <w:t xml:space="preserve"> Known for high-quality frames with craftsmanship and innovative designs.</w:t>
      </w:r>
    </w:p>
    <w:p w14:paraId="5193BC6A" w14:textId="77777777" w:rsidR="00BF6A74" w:rsidRPr="00BF6A74" w:rsidRDefault="00BF6A74">
      <w:pPr>
        <w:numPr>
          <w:ilvl w:val="0"/>
          <w:numId w:val="13"/>
        </w:numPr>
        <w:spacing w:before="100" w:beforeAutospacing="1" w:after="100" w:afterAutospacing="1" w:line="240" w:lineRule="auto"/>
        <w:ind w:right="0"/>
        <w:rPr>
          <w:rFonts w:ascii="Times New Roman" w:eastAsia="Times New Roman" w:hAnsi="Times New Roman" w:cs="Times New Roman"/>
          <w:color w:val="auto"/>
          <w:kern w:val="0"/>
          <w:sz w:val="24"/>
          <w14:ligatures w14:val="none"/>
        </w:rPr>
        <w:pPrChange w:id="36" w:author="Microsoft account" w:date="2024-10-22T17:27:00Z">
          <w:pPr>
            <w:numPr>
              <w:numId w:val="20"/>
            </w:numPr>
            <w:tabs>
              <w:tab w:val="num" w:pos="360"/>
              <w:tab w:val="num" w:pos="720"/>
            </w:tabs>
            <w:spacing w:before="100" w:beforeAutospacing="1" w:after="100" w:afterAutospacing="1" w:line="240" w:lineRule="auto"/>
            <w:ind w:left="720" w:right="0" w:hanging="720"/>
          </w:pPr>
        </w:pPrChange>
      </w:pPr>
      <w:r w:rsidRPr="00BF6A74">
        <w:rPr>
          <w:rFonts w:ascii="Times New Roman" w:eastAsia="Times New Roman" w:hAnsi="Times New Roman" w:cs="Times New Roman"/>
          <w:b/>
          <w:bCs/>
          <w:color w:val="auto"/>
          <w:kern w:val="0"/>
          <w:sz w:val="24"/>
          <w14:ligatures w14:val="none"/>
        </w:rPr>
        <w:t>Sustainable Material Suppliers:</w:t>
      </w:r>
    </w:p>
    <w:p w14:paraId="2BB01A8E" w14:textId="77777777" w:rsidR="00BF6A74" w:rsidRPr="00BF6A74" w:rsidRDefault="00BF6A74">
      <w:pPr>
        <w:numPr>
          <w:ilvl w:val="1"/>
          <w:numId w:val="13"/>
        </w:numPr>
        <w:spacing w:before="100" w:beforeAutospacing="1" w:after="100" w:afterAutospacing="1" w:line="240" w:lineRule="auto"/>
        <w:ind w:right="0"/>
        <w:rPr>
          <w:rFonts w:ascii="Times New Roman" w:eastAsia="Times New Roman" w:hAnsi="Times New Roman" w:cs="Times New Roman"/>
          <w:color w:val="auto"/>
          <w:kern w:val="0"/>
          <w:sz w:val="24"/>
          <w14:ligatures w14:val="none"/>
        </w:rPr>
        <w:pPrChange w:id="37" w:author="Microsoft account" w:date="2024-10-22T17:27:00Z">
          <w:pPr>
            <w:numPr>
              <w:ilvl w:val="1"/>
              <w:numId w:val="20"/>
            </w:numPr>
            <w:tabs>
              <w:tab w:val="num" w:pos="360"/>
              <w:tab w:val="num" w:pos="1440"/>
            </w:tabs>
            <w:spacing w:before="100" w:beforeAutospacing="1" w:after="100" w:afterAutospacing="1" w:line="240" w:lineRule="auto"/>
            <w:ind w:left="1440" w:right="0" w:hanging="720"/>
          </w:pPr>
        </w:pPrChange>
      </w:pPr>
      <w:proofErr w:type="spellStart"/>
      <w:r w:rsidRPr="00BF6A74">
        <w:rPr>
          <w:rFonts w:ascii="Times New Roman" w:eastAsia="Times New Roman" w:hAnsi="Times New Roman" w:cs="Times New Roman"/>
          <w:b/>
          <w:bCs/>
          <w:color w:val="auto"/>
          <w:kern w:val="0"/>
          <w:sz w:val="24"/>
          <w14:ligatures w14:val="none"/>
        </w:rPr>
        <w:t>Ecovative</w:t>
      </w:r>
      <w:proofErr w:type="spellEnd"/>
      <w:r w:rsidRPr="00BF6A74">
        <w:rPr>
          <w:rFonts w:ascii="Times New Roman" w:eastAsia="Times New Roman" w:hAnsi="Times New Roman" w:cs="Times New Roman"/>
          <w:b/>
          <w:bCs/>
          <w:color w:val="auto"/>
          <w:kern w:val="0"/>
          <w:sz w:val="24"/>
          <w14:ligatures w14:val="none"/>
        </w:rPr>
        <w:t xml:space="preserve"> Design:</w:t>
      </w:r>
      <w:r w:rsidRPr="00BF6A74">
        <w:rPr>
          <w:rFonts w:ascii="Times New Roman" w:eastAsia="Times New Roman" w:hAnsi="Times New Roman" w:cs="Times New Roman"/>
          <w:color w:val="auto"/>
          <w:kern w:val="0"/>
          <w:sz w:val="24"/>
          <w14:ligatures w14:val="none"/>
        </w:rPr>
        <w:t xml:space="preserve"> Specializes in eco-friendly materials like mycelium.</w:t>
      </w:r>
    </w:p>
    <w:p w14:paraId="1DF79095" w14:textId="77777777" w:rsidR="00BF6A74" w:rsidRPr="00BF6A74" w:rsidRDefault="00BF6A74">
      <w:pPr>
        <w:numPr>
          <w:ilvl w:val="1"/>
          <w:numId w:val="13"/>
        </w:numPr>
        <w:spacing w:before="100" w:beforeAutospacing="1" w:after="100" w:afterAutospacing="1" w:line="240" w:lineRule="auto"/>
        <w:ind w:right="0"/>
        <w:rPr>
          <w:rFonts w:ascii="Times New Roman" w:eastAsia="Times New Roman" w:hAnsi="Times New Roman" w:cs="Times New Roman"/>
          <w:color w:val="auto"/>
          <w:kern w:val="0"/>
          <w:sz w:val="24"/>
          <w14:ligatures w14:val="none"/>
        </w:rPr>
        <w:pPrChange w:id="38" w:author="Microsoft account" w:date="2024-10-22T17:27:00Z">
          <w:pPr>
            <w:numPr>
              <w:ilvl w:val="1"/>
              <w:numId w:val="20"/>
            </w:numPr>
            <w:tabs>
              <w:tab w:val="num" w:pos="360"/>
              <w:tab w:val="num" w:pos="1440"/>
            </w:tabs>
            <w:spacing w:before="100" w:beforeAutospacing="1" w:after="100" w:afterAutospacing="1" w:line="240" w:lineRule="auto"/>
            <w:ind w:left="1440" w:right="0" w:hanging="720"/>
          </w:pPr>
        </w:pPrChange>
      </w:pPr>
      <w:r w:rsidRPr="00BF6A74">
        <w:rPr>
          <w:rFonts w:ascii="Times New Roman" w:eastAsia="Times New Roman" w:hAnsi="Times New Roman" w:cs="Times New Roman"/>
          <w:b/>
          <w:bCs/>
          <w:color w:val="auto"/>
          <w:kern w:val="0"/>
          <w:sz w:val="24"/>
          <w14:ligatures w14:val="none"/>
        </w:rPr>
        <w:t>Mitsubishi Chemical:</w:t>
      </w:r>
      <w:r w:rsidRPr="00BF6A74">
        <w:rPr>
          <w:rFonts w:ascii="Times New Roman" w:eastAsia="Times New Roman" w:hAnsi="Times New Roman" w:cs="Times New Roman"/>
          <w:color w:val="auto"/>
          <w:kern w:val="0"/>
          <w:sz w:val="24"/>
          <w14:ligatures w14:val="none"/>
        </w:rPr>
        <w:t xml:space="preserve"> Provides bio-based plastics for sustainable eyewear.</w:t>
      </w:r>
    </w:p>
    <w:p w14:paraId="3D72532F" w14:textId="77777777" w:rsidR="00BF6A74" w:rsidRPr="00BF6A74" w:rsidRDefault="00BF6A74">
      <w:pPr>
        <w:numPr>
          <w:ilvl w:val="1"/>
          <w:numId w:val="13"/>
        </w:numPr>
        <w:spacing w:before="100" w:beforeAutospacing="1" w:after="100" w:afterAutospacing="1" w:line="240" w:lineRule="auto"/>
        <w:ind w:right="0"/>
        <w:rPr>
          <w:rFonts w:ascii="Times New Roman" w:eastAsia="Times New Roman" w:hAnsi="Times New Roman" w:cs="Times New Roman"/>
          <w:color w:val="auto"/>
          <w:kern w:val="0"/>
          <w:sz w:val="24"/>
          <w14:ligatures w14:val="none"/>
        </w:rPr>
        <w:pPrChange w:id="39" w:author="Microsoft account" w:date="2024-10-22T17:27:00Z">
          <w:pPr>
            <w:numPr>
              <w:ilvl w:val="1"/>
              <w:numId w:val="20"/>
            </w:numPr>
            <w:tabs>
              <w:tab w:val="num" w:pos="360"/>
              <w:tab w:val="num" w:pos="1440"/>
            </w:tabs>
            <w:spacing w:before="100" w:beforeAutospacing="1" w:after="100" w:afterAutospacing="1" w:line="240" w:lineRule="auto"/>
            <w:ind w:left="1440" w:right="0" w:hanging="720"/>
          </w:pPr>
        </w:pPrChange>
      </w:pPr>
      <w:r w:rsidRPr="00BF6A74">
        <w:rPr>
          <w:rFonts w:ascii="Times New Roman" w:eastAsia="Times New Roman" w:hAnsi="Times New Roman" w:cs="Times New Roman"/>
          <w:b/>
          <w:bCs/>
          <w:color w:val="auto"/>
          <w:kern w:val="0"/>
          <w:sz w:val="24"/>
          <w14:ligatures w14:val="none"/>
        </w:rPr>
        <w:t>Bamboo Fabric Store:</w:t>
      </w:r>
      <w:r w:rsidRPr="00BF6A74">
        <w:rPr>
          <w:rFonts w:ascii="Times New Roman" w:eastAsia="Times New Roman" w:hAnsi="Times New Roman" w:cs="Times New Roman"/>
          <w:color w:val="auto"/>
          <w:kern w:val="0"/>
          <w:sz w:val="24"/>
          <w14:ligatures w14:val="none"/>
        </w:rPr>
        <w:t xml:space="preserve"> Offers sustainable bamboo materials for frame production.</w:t>
      </w:r>
    </w:p>
    <w:p w14:paraId="252846D2" w14:textId="77777777" w:rsidR="00945079" w:rsidRPr="00945079" w:rsidRDefault="00D62451" w:rsidP="00945079">
      <w:pPr>
        <w:spacing w:after="0" w:line="240" w:lineRule="auto"/>
        <w:ind w:left="0" w:right="0" w:firstLine="0"/>
        <w:rPr>
          <w:rFonts w:ascii="Times New Roman" w:eastAsia="Times New Roman" w:hAnsi="Times New Roman" w:cs="Times New Roman"/>
          <w:color w:val="auto"/>
          <w:kern w:val="0"/>
          <w:sz w:val="24"/>
          <w14:ligatures w14:val="none"/>
        </w:rPr>
      </w:pPr>
      <w:r>
        <w:rPr>
          <w:rFonts w:ascii="Times New Roman" w:eastAsia="Times New Roman" w:hAnsi="Times New Roman" w:cs="Times New Roman"/>
          <w:color w:val="auto"/>
          <w:kern w:val="0"/>
          <w:sz w:val="24"/>
          <w14:ligatures w14:val="none"/>
        </w:rPr>
        <w:pict w14:anchorId="08AA3148">
          <v:rect id="_x0000_i1027" style="width:0;height:1.5pt" o:hralign="center" o:hrstd="t" o:hr="t" fillcolor="#a0a0a0" stroked="f"/>
        </w:pict>
      </w:r>
    </w:p>
    <w:p w14:paraId="6D2B22E7" w14:textId="77777777" w:rsidR="00BF6A74" w:rsidRPr="00BF6A74" w:rsidRDefault="00BF6A74" w:rsidP="00BF6A74">
      <w:pPr>
        <w:spacing w:before="100" w:beforeAutospacing="1" w:after="100" w:afterAutospacing="1" w:line="240" w:lineRule="auto"/>
        <w:ind w:left="0" w:right="0" w:firstLine="0"/>
        <w:rPr>
          <w:rFonts w:ascii="Times New Roman" w:eastAsia="Times New Roman" w:hAnsi="Times New Roman" w:cs="Times New Roman"/>
          <w:color w:val="auto"/>
          <w:kern w:val="0"/>
          <w:sz w:val="24"/>
          <w14:ligatures w14:val="none"/>
        </w:rPr>
      </w:pPr>
      <w:r w:rsidRPr="00BF6A74">
        <w:rPr>
          <w:rFonts w:ascii="Times New Roman" w:eastAsia="Times New Roman" w:hAnsi="Times New Roman" w:cs="Times New Roman"/>
          <w:b/>
          <w:bCs/>
          <w:color w:val="auto"/>
          <w:kern w:val="0"/>
          <w:sz w:val="24"/>
          <w14:ligatures w14:val="none"/>
        </w:rPr>
        <w:t>Technology and Equipment:</w:t>
      </w:r>
    </w:p>
    <w:p w14:paraId="2AE6EE02" w14:textId="77777777" w:rsidR="00BF6A74" w:rsidRPr="00BF6A74" w:rsidRDefault="00BF6A74" w:rsidP="00BF6A74">
      <w:pPr>
        <w:spacing w:before="100" w:beforeAutospacing="1" w:after="100" w:afterAutospacing="1" w:line="240" w:lineRule="auto"/>
        <w:ind w:left="0" w:right="0" w:firstLine="0"/>
        <w:rPr>
          <w:rFonts w:ascii="Times New Roman" w:eastAsia="Times New Roman" w:hAnsi="Times New Roman" w:cs="Times New Roman"/>
          <w:color w:val="auto"/>
          <w:kern w:val="0"/>
          <w:sz w:val="24"/>
          <w14:ligatures w14:val="none"/>
        </w:rPr>
      </w:pPr>
      <w:r w:rsidRPr="00BF6A74">
        <w:rPr>
          <w:rFonts w:ascii="Times New Roman" w:eastAsia="Times New Roman" w:hAnsi="Times New Roman" w:cs="Times New Roman"/>
          <w:color w:val="auto"/>
          <w:kern w:val="0"/>
          <w:sz w:val="24"/>
          <w14:ligatures w14:val="none"/>
        </w:rPr>
        <w:t>To support our operations, we will invest in the following essential technologies:</w:t>
      </w:r>
    </w:p>
    <w:p w14:paraId="78458064" w14:textId="77777777" w:rsidR="00BF6A74" w:rsidRPr="00BF6A74" w:rsidRDefault="00BF6A74">
      <w:pPr>
        <w:numPr>
          <w:ilvl w:val="0"/>
          <w:numId w:val="14"/>
        </w:numPr>
        <w:spacing w:before="100" w:beforeAutospacing="1" w:after="100" w:afterAutospacing="1" w:line="240" w:lineRule="auto"/>
        <w:ind w:right="0"/>
        <w:rPr>
          <w:rFonts w:ascii="Times New Roman" w:eastAsia="Times New Roman" w:hAnsi="Times New Roman" w:cs="Times New Roman"/>
          <w:color w:val="auto"/>
          <w:kern w:val="0"/>
          <w:sz w:val="24"/>
          <w14:ligatures w14:val="none"/>
        </w:rPr>
        <w:pPrChange w:id="40" w:author="Microsoft account" w:date="2024-10-22T17:27:00Z">
          <w:pPr>
            <w:numPr>
              <w:numId w:val="21"/>
            </w:numPr>
            <w:tabs>
              <w:tab w:val="num" w:pos="360"/>
              <w:tab w:val="num" w:pos="720"/>
            </w:tabs>
            <w:spacing w:before="100" w:beforeAutospacing="1" w:after="100" w:afterAutospacing="1" w:line="240" w:lineRule="auto"/>
            <w:ind w:left="720" w:right="0" w:hanging="720"/>
          </w:pPr>
        </w:pPrChange>
      </w:pPr>
      <w:r w:rsidRPr="00BF6A74">
        <w:rPr>
          <w:rFonts w:ascii="Times New Roman" w:eastAsia="Times New Roman" w:hAnsi="Times New Roman" w:cs="Times New Roman"/>
          <w:b/>
          <w:bCs/>
          <w:color w:val="auto"/>
          <w:kern w:val="0"/>
          <w:sz w:val="24"/>
          <w14:ligatures w14:val="none"/>
        </w:rPr>
        <w:t>E-commerce Website Platform and Hosting Services:</w:t>
      </w:r>
    </w:p>
    <w:p w14:paraId="1D5B68FA" w14:textId="77777777" w:rsidR="00BF6A74" w:rsidRPr="00BF6A74" w:rsidRDefault="00BF6A74">
      <w:pPr>
        <w:numPr>
          <w:ilvl w:val="1"/>
          <w:numId w:val="14"/>
        </w:numPr>
        <w:spacing w:before="100" w:beforeAutospacing="1" w:after="100" w:afterAutospacing="1" w:line="240" w:lineRule="auto"/>
        <w:ind w:right="0"/>
        <w:rPr>
          <w:rFonts w:ascii="Times New Roman" w:eastAsia="Times New Roman" w:hAnsi="Times New Roman" w:cs="Times New Roman"/>
          <w:color w:val="auto"/>
          <w:kern w:val="0"/>
          <w:sz w:val="24"/>
          <w14:ligatures w14:val="none"/>
        </w:rPr>
        <w:pPrChange w:id="41" w:author="Microsoft account" w:date="2024-10-22T17:27:00Z">
          <w:pPr>
            <w:numPr>
              <w:ilvl w:val="1"/>
              <w:numId w:val="21"/>
            </w:numPr>
            <w:tabs>
              <w:tab w:val="num" w:pos="360"/>
              <w:tab w:val="num" w:pos="1440"/>
            </w:tabs>
            <w:spacing w:before="100" w:beforeAutospacing="1" w:after="100" w:afterAutospacing="1" w:line="240" w:lineRule="auto"/>
            <w:ind w:left="1440" w:right="0" w:hanging="720"/>
          </w:pPr>
        </w:pPrChange>
      </w:pPr>
      <w:r w:rsidRPr="00BF6A74">
        <w:rPr>
          <w:rFonts w:ascii="Times New Roman" w:eastAsia="Times New Roman" w:hAnsi="Times New Roman" w:cs="Times New Roman"/>
          <w:b/>
          <w:bCs/>
          <w:color w:val="auto"/>
          <w:kern w:val="0"/>
          <w:sz w:val="24"/>
          <w14:ligatures w14:val="none"/>
        </w:rPr>
        <w:t>Platform:</w:t>
      </w:r>
      <w:r w:rsidRPr="00BF6A74">
        <w:rPr>
          <w:rFonts w:ascii="Times New Roman" w:eastAsia="Times New Roman" w:hAnsi="Times New Roman" w:cs="Times New Roman"/>
          <w:color w:val="auto"/>
          <w:kern w:val="0"/>
          <w:sz w:val="24"/>
          <w14:ligatures w14:val="none"/>
        </w:rPr>
        <w:t xml:space="preserve"> Shopify for our online store.</w:t>
      </w:r>
    </w:p>
    <w:p w14:paraId="56D700FB" w14:textId="77777777" w:rsidR="00BF6A74" w:rsidRPr="00BF6A74" w:rsidRDefault="00BF6A74">
      <w:pPr>
        <w:numPr>
          <w:ilvl w:val="1"/>
          <w:numId w:val="14"/>
        </w:numPr>
        <w:spacing w:before="100" w:beforeAutospacing="1" w:after="100" w:afterAutospacing="1" w:line="240" w:lineRule="auto"/>
        <w:ind w:right="0"/>
        <w:rPr>
          <w:rFonts w:ascii="Times New Roman" w:eastAsia="Times New Roman" w:hAnsi="Times New Roman" w:cs="Times New Roman"/>
          <w:color w:val="auto"/>
          <w:kern w:val="0"/>
          <w:sz w:val="24"/>
          <w14:ligatures w14:val="none"/>
        </w:rPr>
        <w:pPrChange w:id="42" w:author="Microsoft account" w:date="2024-10-22T17:27:00Z">
          <w:pPr>
            <w:numPr>
              <w:ilvl w:val="1"/>
              <w:numId w:val="21"/>
            </w:numPr>
            <w:tabs>
              <w:tab w:val="num" w:pos="360"/>
              <w:tab w:val="num" w:pos="1440"/>
            </w:tabs>
            <w:spacing w:before="100" w:beforeAutospacing="1" w:after="100" w:afterAutospacing="1" w:line="240" w:lineRule="auto"/>
            <w:ind w:left="1440" w:right="0" w:hanging="720"/>
          </w:pPr>
        </w:pPrChange>
      </w:pPr>
      <w:r w:rsidRPr="00BF6A74">
        <w:rPr>
          <w:rFonts w:ascii="Times New Roman" w:eastAsia="Times New Roman" w:hAnsi="Times New Roman" w:cs="Times New Roman"/>
          <w:b/>
          <w:bCs/>
          <w:color w:val="auto"/>
          <w:kern w:val="0"/>
          <w:sz w:val="24"/>
          <w14:ligatures w14:val="none"/>
        </w:rPr>
        <w:t>Hosting:</w:t>
      </w:r>
      <w:r w:rsidRPr="00BF6A74">
        <w:rPr>
          <w:rFonts w:ascii="Times New Roman" w:eastAsia="Times New Roman" w:hAnsi="Times New Roman" w:cs="Times New Roman"/>
          <w:color w:val="auto"/>
          <w:kern w:val="0"/>
          <w:sz w:val="24"/>
          <w14:ligatures w14:val="none"/>
        </w:rPr>
        <w:t xml:space="preserve"> </w:t>
      </w:r>
      <w:proofErr w:type="spellStart"/>
      <w:r w:rsidRPr="00BF6A74">
        <w:rPr>
          <w:rFonts w:ascii="Times New Roman" w:eastAsia="Times New Roman" w:hAnsi="Times New Roman" w:cs="Times New Roman"/>
          <w:color w:val="auto"/>
          <w:kern w:val="0"/>
          <w:sz w:val="24"/>
          <w14:ligatures w14:val="none"/>
        </w:rPr>
        <w:t>SiteGround</w:t>
      </w:r>
      <w:proofErr w:type="spellEnd"/>
      <w:r w:rsidRPr="00BF6A74">
        <w:rPr>
          <w:rFonts w:ascii="Times New Roman" w:eastAsia="Times New Roman" w:hAnsi="Times New Roman" w:cs="Times New Roman"/>
          <w:color w:val="auto"/>
          <w:kern w:val="0"/>
          <w:sz w:val="24"/>
          <w14:ligatures w14:val="none"/>
        </w:rPr>
        <w:t xml:space="preserve"> for reliable performance and user-friendly navigation.</w:t>
      </w:r>
    </w:p>
    <w:p w14:paraId="114D85F0" w14:textId="77777777" w:rsidR="00BF6A74" w:rsidRPr="00BF6A74" w:rsidRDefault="00BF6A74">
      <w:pPr>
        <w:numPr>
          <w:ilvl w:val="0"/>
          <w:numId w:val="14"/>
        </w:numPr>
        <w:spacing w:before="100" w:beforeAutospacing="1" w:after="100" w:afterAutospacing="1" w:line="240" w:lineRule="auto"/>
        <w:ind w:right="0"/>
        <w:rPr>
          <w:rFonts w:ascii="Times New Roman" w:eastAsia="Times New Roman" w:hAnsi="Times New Roman" w:cs="Times New Roman"/>
          <w:color w:val="auto"/>
          <w:kern w:val="0"/>
          <w:sz w:val="24"/>
          <w14:ligatures w14:val="none"/>
        </w:rPr>
        <w:pPrChange w:id="43" w:author="Microsoft account" w:date="2024-10-22T17:27:00Z">
          <w:pPr>
            <w:numPr>
              <w:numId w:val="21"/>
            </w:numPr>
            <w:tabs>
              <w:tab w:val="num" w:pos="360"/>
              <w:tab w:val="num" w:pos="720"/>
            </w:tabs>
            <w:spacing w:before="100" w:beforeAutospacing="1" w:after="100" w:afterAutospacing="1" w:line="240" w:lineRule="auto"/>
            <w:ind w:left="720" w:right="0" w:hanging="720"/>
          </w:pPr>
        </w:pPrChange>
      </w:pPr>
      <w:r w:rsidRPr="00BF6A74">
        <w:rPr>
          <w:rFonts w:ascii="Times New Roman" w:eastAsia="Times New Roman" w:hAnsi="Times New Roman" w:cs="Times New Roman"/>
          <w:b/>
          <w:bCs/>
          <w:color w:val="auto"/>
          <w:kern w:val="0"/>
          <w:sz w:val="24"/>
          <w14:ligatures w14:val="none"/>
        </w:rPr>
        <w:t>Inventory Management Software:</w:t>
      </w:r>
    </w:p>
    <w:p w14:paraId="6617F91D" w14:textId="77777777" w:rsidR="00BF6A74" w:rsidRPr="00BF6A74" w:rsidRDefault="00BF6A74">
      <w:pPr>
        <w:numPr>
          <w:ilvl w:val="1"/>
          <w:numId w:val="14"/>
        </w:numPr>
        <w:spacing w:before="100" w:beforeAutospacing="1" w:after="100" w:afterAutospacing="1" w:line="240" w:lineRule="auto"/>
        <w:ind w:right="0"/>
        <w:rPr>
          <w:rFonts w:ascii="Times New Roman" w:eastAsia="Times New Roman" w:hAnsi="Times New Roman" w:cs="Times New Roman"/>
          <w:color w:val="auto"/>
          <w:kern w:val="0"/>
          <w:sz w:val="24"/>
          <w14:ligatures w14:val="none"/>
        </w:rPr>
        <w:pPrChange w:id="44" w:author="Microsoft account" w:date="2024-10-22T17:27:00Z">
          <w:pPr>
            <w:numPr>
              <w:ilvl w:val="1"/>
              <w:numId w:val="21"/>
            </w:numPr>
            <w:tabs>
              <w:tab w:val="num" w:pos="360"/>
              <w:tab w:val="num" w:pos="1440"/>
            </w:tabs>
            <w:spacing w:before="100" w:beforeAutospacing="1" w:after="100" w:afterAutospacing="1" w:line="240" w:lineRule="auto"/>
            <w:ind w:left="1440" w:right="0" w:hanging="720"/>
          </w:pPr>
        </w:pPrChange>
      </w:pPr>
      <w:r w:rsidRPr="00BF6A74">
        <w:rPr>
          <w:rFonts w:ascii="Times New Roman" w:eastAsia="Times New Roman" w:hAnsi="Times New Roman" w:cs="Times New Roman"/>
          <w:b/>
          <w:bCs/>
          <w:color w:val="auto"/>
          <w:kern w:val="0"/>
          <w:sz w:val="24"/>
          <w14:ligatures w14:val="none"/>
        </w:rPr>
        <w:t>Solution:</w:t>
      </w:r>
      <w:r w:rsidRPr="00BF6A74">
        <w:rPr>
          <w:rFonts w:ascii="Times New Roman" w:eastAsia="Times New Roman" w:hAnsi="Times New Roman" w:cs="Times New Roman"/>
          <w:color w:val="auto"/>
          <w:kern w:val="0"/>
          <w:sz w:val="24"/>
          <w14:ligatures w14:val="none"/>
        </w:rPr>
        <w:t xml:space="preserve"> </w:t>
      </w:r>
      <w:proofErr w:type="spellStart"/>
      <w:r w:rsidRPr="00BF6A74">
        <w:rPr>
          <w:rFonts w:ascii="Times New Roman" w:eastAsia="Times New Roman" w:hAnsi="Times New Roman" w:cs="Times New Roman"/>
          <w:color w:val="auto"/>
          <w:kern w:val="0"/>
          <w:sz w:val="24"/>
          <w14:ligatures w14:val="none"/>
        </w:rPr>
        <w:t>TradeGecko</w:t>
      </w:r>
      <w:proofErr w:type="spellEnd"/>
      <w:r w:rsidRPr="00BF6A74">
        <w:rPr>
          <w:rFonts w:ascii="Times New Roman" w:eastAsia="Times New Roman" w:hAnsi="Times New Roman" w:cs="Times New Roman"/>
          <w:color w:val="auto"/>
          <w:kern w:val="0"/>
          <w:sz w:val="24"/>
          <w14:ligatures w14:val="none"/>
        </w:rPr>
        <w:t xml:space="preserve"> for efficient stock level tracking and inventory management.</w:t>
      </w:r>
    </w:p>
    <w:p w14:paraId="40BCBED4" w14:textId="77777777" w:rsidR="00BF6A74" w:rsidRPr="00BF6A74" w:rsidRDefault="00BF6A74">
      <w:pPr>
        <w:numPr>
          <w:ilvl w:val="0"/>
          <w:numId w:val="14"/>
        </w:numPr>
        <w:spacing w:before="100" w:beforeAutospacing="1" w:after="100" w:afterAutospacing="1" w:line="240" w:lineRule="auto"/>
        <w:ind w:right="0"/>
        <w:rPr>
          <w:rFonts w:ascii="Times New Roman" w:eastAsia="Times New Roman" w:hAnsi="Times New Roman" w:cs="Times New Roman"/>
          <w:color w:val="auto"/>
          <w:kern w:val="0"/>
          <w:sz w:val="24"/>
          <w14:ligatures w14:val="none"/>
        </w:rPr>
        <w:pPrChange w:id="45" w:author="Microsoft account" w:date="2024-10-22T17:27:00Z">
          <w:pPr>
            <w:numPr>
              <w:numId w:val="21"/>
            </w:numPr>
            <w:tabs>
              <w:tab w:val="num" w:pos="360"/>
              <w:tab w:val="num" w:pos="720"/>
            </w:tabs>
            <w:spacing w:before="100" w:beforeAutospacing="1" w:after="100" w:afterAutospacing="1" w:line="240" w:lineRule="auto"/>
            <w:ind w:left="720" w:right="0" w:hanging="720"/>
          </w:pPr>
        </w:pPrChange>
      </w:pPr>
      <w:r w:rsidRPr="00BF6A74">
        <w:rPr>
          <w:rFonts w:ascii="Times New Roman" w:eastAsia="Times New Roman" w:hAnsi="Times New Roman" w:cs="Times New Roman"/>
          <w:b/>
          <w:bCs/>
          <w:color w:val="auto"/>
          <w:kern w:val="0"/>
          <w:sz w:val="24"/>
          <w14:ligatures w14:val="none"/>
        </w:rPr>
        <w:t>Point of Sale (POS) Systems:</w:t>
      </w:r>
    </w:p>
    <w:p w14:paraId="23F19712" w14:textId="77777777" w:rsidR="00BF6A74" w:rsidRPr="00BF6A74" w:rsidRDefault="00BF6A74">
      <w:pPr>
        <w:numPr>
          <w:ilvl w:val="1"/>
          <w:numId w:val="14"/>
        </w:numPr>
        <w:spacing w:before="100" w:beforeAutospacing="1" w:after="100" w:afterAutospacing="1" w:line="240" w:lineRule="auto"/>
        <w:ind w:right="0"/>
        <w:rPr>
          <w:rFonts w:ascii="Times New Roman" w:eastAsia="Times New Roman" w:hAnsi="Times New Roman" w:cs="Times New Roman"/>
          <w:color w:val="auto"/>
          <w:kern w:val="0"/>
          <w:sz w:val="24"/>
          <w14:ligatures w14:val="none"/>
        </w:rPr>
        <w:pPrChange w:id="46" w:author="Microsoft account" w:date="2024-10-22T17:27:00Z">
          <w:pPr>
            <w:numPr>
              <w:ilvl w:val="1"/>
              <w:numId w:val="21"/>
            </w:numPr>
            <w:tabs>
              <w:tab w:val="num" w:pos="360"/>
              <w:tab w:val="num" w:pos="1440"/>
            </w:tabs>
            <w:spacing w:before="100" w:beforeAutospacing="1" w:after="100" w:afterAutospacing="1" w:line="240" w:lineRule="auto"/>
            <w:ind w:left="1440" w:right="0" w:hanging="720"/>
          </w:pPr>
        </w:pPrChange>
      </w:pPr>
      <w:r w:rsidRPr="00BF6A74">
        <w:rPr>
          <w:rFonts w:ascii="Times New Roman" w:eastAsia="Times New Roman" w:hAnsi="Times New Roman" w:cs="Times New Roman"/>
          <w:b/>
          <w:bCs/>
          <w:color w:val="auto"/>
          <w:kern w:val="0"/>
          <w:sz w:val="24"/>
          <w14:ligatures w14:val="none"/>
        </w:rPr>
        <w:t>Options:</w:t>
      </w:r>
      <w:r w:rsidRPr="00BF6A74">
        <w:rPr>
          <w:rFonts w:ascii="Times New Roman" w:eastAsia="Times New Roman" w:hAnsi="Times New Roman" w:cs="Times New Roman"/>
          <w:color w:val="auto"/>
          <w:kern w:val="0"/>
          <w:sz w:val="24"/>
          <w14:ligatures w14:val="none"/>
        </w:rPr>
        <w:t xml:space="preserve"> Square or Lightspeed for in-person sales to streamline transactions and integrate with our inventory system.</w:t>
      </w:r>
    </w:p>
    <w:p w14:paraId="063D4F08" w14:textId="77777777" w:rsidR="00BF6A74" w:rsidRPr="00BF6A74" w:rsidRDefault="00BF6A74">
      <w:pPr>
        <w:numPr>
          <w:ilvl w:val="0"/>
          <w:numId w:val="14"/>
        </w:numPr>
        <w:spacing w:before="100" w:beforeAutospacing="1" w:after="100" w:afterAutospacing="1" w:line="240" w:lineRule="auto"/>
        <w:ind w:right="0"/>
        <w:rPr>
          <w:rFonts w:ascii="Times New Roman" w:eastAsia="Times New Roman" w:hAnsi="Times New Roman" w:cs="Times New Roman"/>
          <w:color w:val="auto"/>
          <w:kern w:val="0"/>
          <w:sz w:val="24"/>
          <w14:ligatures w14:val="none"/>
        </w:rPr>
        <w:pPrChange w:id="47" w:author="Microsoft account" w:date="2024-10-22T17:27:00Z">
          <w:pPr>
            <w:numPr>
              <w:numId w:val="21"/>
            </w:numPr>
            <w:tabs>
              <w:tab w:val="num" w:pos="360"/>
              <w:tab w:val="num" w:pos="720"/>
            </w:tabs>
            <w:spacing w:before="100" w:beforeAutospacing="1" w:after="100" w:afterAutospacing="1" w:line="240" w:lineRule="auto"/>
            <w:ind w:left="720" w:right="0" w:hanging="720"/>
          </w:pPr>
        </w:pPrChange>
      </w:pPr>
      <w:r w:rsidRPr="00BF6A74">
        <w:rPr>
          <w:rFonts w:ascii="Times New Roman" w:eastAsia="Times New Roman" w:hAnsi="Times New Roman" w:cs="Times New Roman"/>
          <w:b/>
          <w:bCs/>
          <w:color w:val="auto"/>
          <w:kern w:val="0"/>
          <w:sz w:val="24"/>
          <w14:ligatures w14:val="none"/>
        </w:rPr>
        <w:t>Computerized Equipment for Lens Crafting:</w:t>
      </w:r>
    </w:p>
    <w:p w14:paraId="790D8FF0" w14:textId="77777777" w:rsidR="00BF6A74" w:rsidRPr="00BF6A74" w:rsidRDefault="00BF6A74">
      <w:pPr>
        <w:numPr>
          <w:ilvl w:val="1"/>
          <w:numId w:val="14"/>
        </w:numPr>
        <w:spacing w:before="100" w:beforeAutospacing="1" w:after="100" w:afterAutospacing="1" w:line="240" w:lineRule="auto"/>
        <w:ind w:right="0"/>
        <w:rPr>
          <w:rFonts w:ascii="Times New Roman" w:eastAsia="Times New Roman" w:hAnsi="Times New Roman" w:cs="Times New Roman"/>
          <w:color w:val="auto"/>
          <w:kern w:val="0"/>
          <w:sz w:val="24"/>
          <w14:ligatures w14:val="none"/>
        </w:rPr>
        <w:pPrChange w:id="48" w:author="Microsoft account" w:date="2024-10-22T17:27:00Z">
          <w:pPr>
            <w:numPr>
              <w:ilvl w:val="1"/>
              <w:numId w:val="21"/>
            </w:numPr>
            <w:tabs>
              <w:tab w:val="num" w:pos="360"/>
              <w:tab w:val="num" w:pos="1440"/>
            </w:tabs>
            <w:spacing w:before="100" w:beforeAutospacing="1" w:after="100" w:afterAutospacing="1" w:line="240" w:lineRule="auto"/>
            <w:ind w:left="1440" w:right="0" w:hanging="720"/>
          </w:pPr>
        </w:pPrChange>
      </w:pPr>
      <w:r w:rsidRPr="00BF6A74">
        <w:rPr>
          <w:rFonts w:ascii="Times New Roman" w:eastAsia="Times New Roman" w:hAnsi="Times New Roman" w:cs="Times New Roman"/>
          <w:b/>
          <w:bCs/>
          <w:color w:val="auto"/>
          <w:kern w:val="0"/>
          <w:sz w:val="24"/>
          <w14:ligatures w14:val="none"/>
        </w:rPr>
        <w:t>Supplier:</w:t>
      </w:r>
      <w:r w:rsidRPr="00BF6A74">
        <w:rPr>
          <w:rFonts w:ascii="Times New Roman" w:eastAsia="Times New Roman" w:hAnsi="Times New Roman" w:cs="Times New Roman"/>
          <w:color w:val="auto"/>
          <w:kern w:val="0"/>
          <w:sz w:val="24"/>
          <w14:ligatures w14:val="none"/>
        </w:rPr>
        <w:t xml:space="preserve"> Precision lens crafting machines from Essilor to produce high-quality customized lenses.</w:t>
      </w:r>
    </w:p>
    <w:p w14:paraId="5B10419B" w14:textId="77777777" w:rsidR="00945079" w:rsidRPr="00945079" w:rsidRDefault="00D62451" w:rsidP="00945079">
      <w:pPr>
        <w:spacing w:after="0" w:line="240" w:lineRule="auto"/>
        <w:ind w:left="0" w:right="0" w:firstLine="0"/>
        <w:rPr>
          <w:rFonts w:ascii="Times New Roman" w:eastAsia="Times New Roman" w:hAnsi="Times New Roman" w:cs="Times New Roman"/>
          <w:color w:val="auto"/>
          <w:kern w:val="0"/>
          <w:sz w:val="24"/>
          <w14:ligatures w14:val="none"/>
        </w:rPr>
      </w:pPr>
      <w:r>
        <w:rPr>
          <w:rFonts w:ascii="Times New Roman" w:eastAsia="Times New Roman" w:hAnsi="Times New Roman" w:cs="Times New Roman"/>
          <w:color w:val="auto"/>
          <w:kern w:val="0"/>
          <w:sz w:val="24"/>
          <w14:ligatures w14:val="none"/>
        </w:rPr>
        <w:pict w14:anchorId="04314B4F">
          <v:rect id="_x0000_i1028" style="width:0;height:1.5pt" o:hralign="center" o:hrstd="t" o:hr="t" fillcolor="#a0a0a0" stroked="f"/>
        </w:pict>
      </w:r>
    </w:p>
    <w:p w14:paraId="19B1B8B8" w14:textId="77777777" w:rsidR="00945079" w:rsidRPr="00945079" w:rsidRDefault="00945079" w:rsidP="00945079">
      <w:pPr>
        <w:spacing w:before="100" w:beforeAutospacing="1" w:after="100" w:afterAutospacing="1" w:line="240" w:lineRule="auto"/>
        <w:ind w:left="0" w:right="0" w:firstLine="0"/>
        <w:rPr>
          <w:rFonts w:ascii="Times New Roman" w:eastAsia="Times New Roman" w:hAnsi="Times New Roman" w:cs="Times New Roman"/>
          <w:color w:val="auto"/>
          <w:kern w:val="0"/>
          <w:sz w:val="24"/>
          <w14:ligatures w14:val="none"/>
        </w:rPr>
      </w:pPr>
      <w:r w:rsidRPr="00945079">
        <w:rPr>
          <w:rFonts w:ascii="Times New Roman" w:eastAsia="Times New Roman" w:hAnsi="Times New Roman" w:cs="Times New Roman"/>
          <w:b/>
          <w:bCs/>
          <w:color w:val="auto"/>
          <w:kern w:val="0"/>
          <w:sz w:val="24"/>
          <w14:ligatures w14:val="none"/>
        </w:rPr>
        <w:t>Legal Requirements:</w:t>
      </w:r>
      <w:r w:rsidRPr="00945079">
        <w:rPr>
          <w:rFonts w:ascii="Times New Roman" w:eastAsia="Times New Roman" w:hAnsi="Times New Roman" w:cs="Times New Roman"/>
          <w:color w:val="auto"/>
          <w:kern w:val="0"/>
          <w:sz w:val="24"/>
          <w14:ligatures w14:val="none"/>
        </w:rPr>
        <w:br/>
        <w:t>We will ensure compliance with:</w:t>
      </w:r>
    </w:p>
    <w:p w14:paraId="5208236A" w14:textId="77777777" w:rsidR="00945079" w:rsidRPr="00945079" w:rsidRDefault="00945079">
      <w:pPr>
        <w:numPr>
          <w:ilvl w:val="0"/>
          <w:numId w:val="6"/>
        </w:numPr>
        <w:spacing w:before="100" w:beforeAutospacing="1" w:after="100" w:afterAutospacing="1" w:line="240" w:lineRule="auto"/>
        <w:ind w:right="0"/>
        <w:rPr>
          <w:rFonts w:ascii="Times New Roman" w:eastAsia="Times New Roman" w:hAnsi="Times New Roman" w:cs="Times New Roman"/>
          <w:color w:val="auto"/>
          <w:kern w:val="0"/>
          <w:sz w:val="24"/>
          <w14:ligatures w14:val="none"/>
        </w:rPr>
        <w:pPrChange w:id="49" w:author="Microsoft account" w:date="2024-10-22T17:27:00Z">
          <w:pPr>
            <w:numPr>
              <w:numId w:val="22"/>
            </w:numPr>
            <w:tabs>
              <w:tab w:val="num" w:pos="360"/>
              <w:tab w:val="num" w:pos="720"/>
            </w:tabs>
            <w:spacing w:before="100" w:beforeAutospacing="1" w:after="100" w:afterAutospacing="1" w:line="240" w:lineRule="auto"/>
            <w:ind w:left="720" w:right="0" w:hanging="720"/>
          </w:pPr>
        </w:pPrChange>
      </w:pPr>
      <w:r w:rsidRPr="00945079">
        <w:rPr>
          <w:rFonts w:ascii="Times New Roman" w:eastAsia="Times New Roman" w:hAnsi="Times New Roman" w:cs="Times New Roman"/>
          <w:color w:val="auto"/>
          <w:kern w:val="0"/>
          <w:sz w:val="24"/>
          <w14:ligatures w14:val="none"/>
        </w:rPr>
        <w:t>Business registration and licensing.</w:t>
      </w:r>
    </w:p>
    <w:p w14:paraId="1D4378AB" w14:textId="77777777" w:rsidR="00945079" w:rsidRPr="00945079" w:rsidRDefault="00945079">
      <w:pPr>
        <w:numPr>
          <w:ilvl w:val="0"/>
          <w:numId w:val="6"/>
        </w:numPr>
        <w:spacing w:before="100" w:beforeAutospacing="1" w:after="100" w:afterAutospacing="1" w:line="240" w:lineRule="auto"/>
        <w:ind w:right="0"/>
        <w:rPr>
          <w:rFonts w:ascii="Times New Roman" w:eastAsia="Times New Roman" w:hAnsi="Times New Roman" w:cs="Times New Roman"/>
          <w:color w:val="auto"/>
          <w:kern w:val="0"/>
          <w:sz w:val="24"/>
          <w14:ligatures w14:val="none"/>
        </w:rPr>
        <w:pPrChange w:id="50" w:author="Microsoft account" w:date="2024-10-22T17:27:00Z">
          <w:pPr>
            <w:numPr>
              <w:numId w:val="22"/>
            </w:numPr>
            <w:tabs>
              <w:tab w:val="num" w:pos="360"/>
              <w:tab w:val="num" w:pos="720"/>
            </w:tabs>
            <w:spacing w:before="100" w:beforeAutospacing="1" w:after="100" w:afterAutospacing="1" w:line="240" w:lineRule="auto"/>
            <w:ind w:left="720" w:right="0" w:hanging="720"/>
          </w:pPr>
        </w:pPrChange>
      </w:pPr>
      <w:r w:rsidRPr="00945079">
        <w:rPr>
          <w:rFonts w:ascii="Times New Roman" w:eastAsia="Times New Roman" w:hAnsi="Times New Roman" w:cs="Times New Roman"/>
          <w:color w:val="auto"/>
          <w:kern w:val="0"/>
          <w:sz w:val="24"/>
          <w14:ligatures w14:val="none"/>
        </w:rPr>
        <w:t>Sales tax permits and other legal requirements for selling eyewear.</w:t>
      </w:r>
    </w:p>
    <w:p w14:paraId="407905D2" w14:textId="77777777" w:rsidR="00945079" w:rsidRPr="00945079" w:rsidRDefault="00945079">
      <w:pPr>
        <w:numPr>
          <w:ilvl w:val="0"/>
          <w:numId w:val="6"/>
        </w:numPr>
        <w:spacing w:before="100" w:beforeAutospacing="1" w:after="100" w:afterAutospacing="1" w:line="240" w:lineRule="auto"/>
        <w:ind w:right="0"/>
        <w:rPr>
          <w:rFonts w:ascii="Times New Roman" w:eastAsia="Times New Roman" w:hAnsi="Times New Roman" w:cs="Times New Roman"/>
          <w:color w:val="auto"/>
          <w:kern w:val="0"/>
          <w:sz w:val="24"/>
          <w14:ligatures w14:val="none"/>
        </w:rPr>
        <w:pPrChange w:id="51" w:author="Microsoft account" w:date="2024-10-22T17:27:00Z">
          <w:pPr>
            <w:numPr>
              <w:numId w:val="22"/>
            </w:numPr>
            <w:tabs>
              <w:tab w:val="num" w:pos="360"/>
              <w:tab w:val="num" w:pos="720"/>
            </w:tabs>
            <w:spacing w:before="100" w:beforeAutospacing="1" w:after="100" w:afterAutospacing="1" w:line="240" w:lineRule="auto"/>
            <w:ind w:left="720" w:right="0" w:hanging="720"/>
          </w:pPr>
        </w:pPrChange>
      </w:pPr>
      <w:r w:rsidRPr="00945079">
        <w:rPr>
          <w:rFonts w:ascii="Times New Roman" w:eastAsia="Times New Roman" w:hAnsi="Times New Roman" w:cs="Times New Roman"/>
          <w:color w:val="auto"/>
          <w:kern w:val="0"/>
          <w:sz w:val="24"/>
          <w14:ligatures w14:val="none"/>
        </w:rPr>
        <w:t>Compliance with health and safety regulations.</w:t>
      </w:r>
    </w:p>
    <w:p w14:paraId="26EA1F18" w14:textId="77777777" w:rsidR="00A76A55" w:rsidRPr="00F81996" w:rsidRDefault="00D62451" w:rsidP="00F81996">
      <w:pPr>
        <w:spacing w:after="0" w:line="259" w:lineRule="auto"/>
        <w:ind w:left="360" w:right="0" w:firstLine="0"/>
        <w:rPr>
          <w:b/>
          <w:sz w:val="24"/>
          <w:szCs w:val="22"/>
        </w:rPr>
      </w:pPr>
      <w:r>
        <w:pict w14:anchorId="753C4E2F">
          <v:rect id="_x0000_i1029" style="width:0;height:1.5pt" o:hrstd="t" o:hr="t" fillcolor="#a0a0a0" stroked="f"/>
        </w:pict>
      </w:r>
    </w:p>
    <w:p w14:paraId="2EF368C1" w14:textId="77777777" w:rsidR="00945079" w:rsidRPr="00945079" w:rsidRDefault="00945079" w:rsidP="00945079">
      <w:pPr>
        <w:spacing w:before="100" w:beforeAutospacing="1" w:after="100" w:afterAutospacing="1" w:line="240" w:lineRule="auto"/>
        <w:ind w:left="0" w:right="0" w:firstLine="0"/>
        <w:rPr>
          <w:rFonts w:ascii="Times New Roman" w:eastAsia="Times New Roman" w:hAnsi="Times New Roman" w:cs="Times New Roman"/>
          <w:color w:val="auto"/>
          <w:kern w:val="0"/>
          <w:sz w:val="24"/>
          <w14:ligatures w14:val="none"/>
        </w:rPr>
      </w:pPr>
      <w:r w:rsidRPr="00945079">
        <w:rPr>
          <w:rFonts w:ascii="Times New Roman" w:eastAsia="Times New Roman" w:hAnsi="Times New Roman" w:cs="Times New Roman"/>
          <w:b/>
          <w:bCs/>
          <w:color w:val="auto"/>
          <w:kern w:val="0"/>
          <w:sz w:val="24"/>
          <w14:ligatures w14:val="none"/>
        </w:rPr>
        <w:t>Financial Plan</w:t>
      </w:r>
    </w:p>
    <w:p w14:paraId="4B068ACE" w14:textId="77777777" w:rsidR="00945079" w:rsidRPr="00945079" w:rsidRDefault="00945079" w:rsidP="00945079">
      <w:pPr>
        <w:spacing w:before="100" w:beforeAutospacing="1" w:after="100" w:afterAutospacing="1" w:line="240" w:lineRule="auto"/>
        <w:ind w:left="0" w:right="0" w:firstLine="0"/>
        <w:rPr>
          <w:rFonts w:ascii="Times New Roman" w:eastAsia="Times New Roman" w:hAnsi="Times New Roman" w:cs="Times New Roman"/>
          <w:color w:val="auto"/>
          <w:kern w:val="0"/>
          <w:sz w:val="24"/>
          <w14:ligatures w14:val="none"/>
        </w:rPr>
      </w:pPr>
      <w:r w:rsidRPr="00945079">
        <w:rPr>
          <w:rFonts w:ascii="Times New Roman" w:eastAsia="Times New Roman" w:hAnsi="Times New Roman" w:cs="Times New Roman"/>
          <w:b/>
          <w:bCs/>
          <w:color w:val="auto"/>
          <w:kern w:val="0"/>
          <w:sz w:val="24"/>
          <w14:ligatures w14:val="none"/>
        </w:rPr>
        <w:t>Startup Costs:</w:t>
      </w:r>
      <w:r w:rsidRPr="00945079">
        <w:rPr>
          <w:rFonts w:ascii="Times New Roman" w:eastAsia="Times New Roman" w:hAnsi="Times New Roman" w:cs="Times New Roman"/>
          <w:color w:val="auto"/>
          <w:kern w:val="0"/>
          <w:sz w:val="24"/>
          <w14:ligatures w14:val="none"/>
        </w:rPr>
        <w:br/>
        <w:t>Estimated startup costs will include:</w:t>
      </w:r>
    </w:p>
    <w:p w14:paraId="5507E0BE" w14:textId="77777777" w:rsidR="00945079" w:rsidRPr="00945079" w:rsidRDefault="00945079">
      <w:pPr>
        <w:numPr>
          <w:ilvl w:val="0"/>
          <w:numId w:val="7"/>
        </w:numPr>
        <w:spacing w:before="100" w:beforeAutospacing="1" w:after="100" w:afterAutospacing="1" w:line="240" w:lineRule="auto"/>
        <w:ind w:right="0"/>
        <w:rPr>
          <w:rFonts w:ascii="Times New Roman" w:eastAsia="Times New Roman" w:hAnsi="Times New Roman" w:cs="Times New Roman"/>
          <w:color w:val="auto"/>
          <w:kern w:val="0"/>
          <w:sz w:val="24"/>
          <w14:ligatures w14:val="none"/>
        </w:rPr>
        <w:pPrChange w:id="52" w:author="Microsoft account" w:date="2024-10-22T17:27:00Z">
          <w:pPr>
            <w:numPr>
              <w:numId w:val="23"/>
            </w:numPr>
            <w:tabs>
              <w:tab w:val="num" w:pos="360"/>
              <w:tab w:val="num" w:pos="720"/>
            </w:tabs>
            <w:spacing w:before="100" w:beforeAutospacing="1" w:after="100" w:afterAutospacing="1" w:line="240" w:lineRule="auto"/>
            <w:ind w:left="720" w:right="0" w:hanging="720"/>
          </w:pPr>
        </w:pPrChange>
      </w:pPr>
      <w:r w:rsidRPr="00945079">
        <w:rPr>
          <w:rFonts w:ascii="Times New Roman" w:eastAsia="Times New Roman" w:hAnsi="Times New Roman" w:cs="Times New Roman"/>
          <w:b/>
          <w:bCs/>
          <w:color w:val="auto"/>
          <w:kern w:val="0"/>
          <w:sz w:val="24"/>
          <w14:ligatures w14:val="none"/>
        </w:rPr>
        <w:t>Equipment:</w:t>
      </w:r>
      <w:r w:rsidRPr="00945079">
        <w:rPr>
          <w:rFonts w:ascii="Times New Roman" w:eastAsia="Times New Roman" w:hAnsi="Times New Roman" w:cs="Times New Roman"/>
          <w:color w:val="auto"/>
          <w:kern w:val="0"/>
          <w:sz w:val="24"/>
          <w14:ligatures w14:val="none"/>
        </w:rPr>
        <w:t xml:space="preserve"> ₹5,00,000 for lens crafting and inventory setup.</w:t>
      </w:r>
    </w:p>
    <w:p w14:paraId="2A45C60C" w14:textId="77777777" w:rsidR="00945079" w:rsidRPr="00945079" w:rsidRDefault="00945079">
      <w:pPr>
        <w:numPr>
          <w:ilvl w:val="0"/>
          <w:numId w:val="7"/>
        </w:numPr>
        <w:spacing w:before="100" w:beforeAutospacing="1" w:after="100" w:afterAutospacing="1" w:line="240" w:lineRule="auto"/>
        <w:ind w:right="0"/>
        <w:rPr>
          <w:rFonts w:ascii="Times New Roman" w:eastAsia="Times New Roman" w:hAnsi="Times New Roman" w:cs="Times New Roman"/>
          <w:color w:val="auto"/>
          <w:kern w:val="0"/>
          <w:sz w:val="24"/>
          <w14:ligatures w14:val="none"/>
        </w:rPr>
        <w:pPrChange w:id="53" w:author="Microsoft account" w:date="2024-10-22T17:27:00Z">
          <w:pPr>
            <w:numPr>
              <w:numId w:val="23"/>
            </w:numPr>
            <w:tabs>
              <w:tab w:val="num" w:pos="360"/>
              <w:tab w:val="num" w:pos="720"/>
            </w:tabs>
            <w:spacing w:before="100" w:beforeAutospacing="1" w:after="100" w:afterAutospacing="1" w:line="240" w:lineRule="auto"/>
            <w:ind w:left="720" w:right="0" w:hanging="720"/>
          </w:pPr>
        </w:pPrChange>
      </w:pPr>
      <w:r w:rsidRPr="00945079">
        <w:rPr>
          <w:rFonts w:ascii="Times New Roman" w:eastAsia="Times New Roman" w:hAnsi="Times New Roman" w:cs="Times New Roman"/>
          <w:b/>
          <w:bCs/>
          <w:color w:val="auto"/>
          <w:kern w:val="0"/>
          <w:sz w:val="24"/>
          <w14:ligatures w14:val="none"/>
        </w:rPr>
        <w:t>Marketing:</w:t>
      </w:r>
      <w:r w:rsidRPr="00945079">
        <w:rPr>
          <w:rFonts w:ascii="Times New Roman" w:eastAsia="Times New Roman" w:hAnsi="Times New Roman" w:cs="Times New Roman"/>
          <w:color w:val="auto"/>
          <w:kern w:val="0"/>
          <w:sz w:val="24"/>
          <w14:ligatures w14:val="none"/>
        </w:rPr>
        <w:t xml:space="preserve"> ₹3,00,000 for initial advertising and promotions, focusing on digital channels and influencer collaborations.</w:t>
      </w:r>
    </w:p>
    <w:p w14:paraId="51CB78D9" w14:textId="77777777" w:rsidR="00945079" w:rsidRPr="00945079" w:rsidRDefault="00945079">
      <w:pPr>
        <w:numPr>
          <w:ilvl w:val="0"/>
          <w:numId w:val="7"/>
        </w:numPr>
        <w:spacing w:before="100" w:beforeAutospacing="1" w:after="100" w:afterAutospacing="1" w:line="240" w:lineRule="auto"/>
        <w:ind w:right="0"/>
        <w:rPr>
          <w:rFonts w:ascii="Times New Roman" w:eastAsia="Times New Roman" w:hAnsi="Times New Roman" w:cs="Times New Roman"/>
          <w:color w:val="auto"/>
          <w:kern w:val="0"/>
          <w:sz w:val="24"/>
          <w14:ligatures w14:val="none"/>
        </w:rPr>
        <w:pPrChange w:id="54" w:author="Microsoft account" w:date="2024-10-22T17:27:00Z">
          <w:pPr>
            <w:numPr>
              <w:numId w:val="23"/>
            </w:numPr>
            <w:tabs>
              <w:tab w:val="num" w:pos="360"/>
              <w:tab w:val="num" w:pos="720"/>
            </w:tabs>
            <w:spacing w:before="100" w:beforeAutospacing="1" w:after="100" w:afterAutospacing="1" w:line="240" w:lineRule="auto"/>
            <w:ind w:left="720" w:right="0" w:hanging="720"/>
          </w:pPr>
        </w:pPrChange>
      </w:pPr>
      <w:r w:rsidRPr="00945079">
        <w:rPr>
          <w:rFonts w:ascii="Times New Roman" w:eastAsia="Times New Roman" w:hAnsi="Times New Roman" w:cs="Times New Roman"/>
          <w:b/>
          <w:bCs/>
          <w:color w:val="auto"/>
          <w:kern w:val="0"/>
          <w:sz w:val="24"/>
          <w14:ligatures w14:val="none"/>
        </w:rPr>
        <w:lastRenderedPageBreak/>
        <w:t>Website Development:</w:t>
      </w:r>
      <w:r w:rsidRPr="00945079">
        <w:rPr>
          <w:rFonts w:ascii="Times New Roman" w:eastAsia="Times New Roman" w:hAnsi="Times New Roman" w:cs="Times New Roman"/>
          <w:color w:val="auto"/>
          <w:kern w:val="0"/>
          <w:sz w:val="24"/>
          <w14:ligatures w14:val="none"/>
        </w:rPr>
        <w:t xml:space="preserve"> ₹2,00,000 for e-commerce platform setup and integration of inventory management software.</w:t>
      </w:r>
    </w:p>
    <w:p w14:paraId="05E80968" w14:textId="77777777" w:rsidR="00945079" w:rsidRPr="00945079" w:rsidRDefault="00945079">
      <w:pPr>
        <w:numPr>
          <w:ilvl w:val="0"/>
          <w:numId w:val="7"/>
        </w:numPr>
        <w:spacing w:before="100" w:beforeAutospacing="1" w:after="100" w:afterAutospacing="1" w:line="240" w:lineRule="auto"/>
        <w:ind w:right="0"/>
        <w:rPr>
          <w:rFonts w:ascii="Times New Roman" w:eastAsia="Times New Roman" w:hAnsi="Times New Roman" w:cs="Times New Roman"/>
          <w:color w:val="auto"/>
          <w:kern w:val="0"/>
          <w:sz w:val="24"/>
          <w14:ligatures w14:val="none"/>
        </w:rPr>
        <w:pPrChange w:id="55" w:author="Microsoft account" w:date="2024-10-22T17:27:00Z">
          <w:pPr>
            <w:numPr>
              <w:numId w:val="23"/>
            </w:numPr>
            <w:tabs>
              <w:tab w:val="num" w:pos="360"/>
              <w:tab w:val="num" w:pos="720"/>
            </w:tabs>
            <w:spacing w:before="100" w:beforeAutospacing="1" w:after="100" w:afterAutospacing="1" w:line="240" w:lineRule="auto"/>
            <w:ind w:left="720" w:right="0" w:hanging="720"/>
          </w:pPr>
        </w:pPrChange>
      </w:pPr>
      <w:r w:rsidRPr="00945079">
        <w:rPr>
          <w:rFonts w:ascii="Times New Roman" w:eastAsia="Times New Roman" w:hAnsi="Times New Roman" w:cs="Times New Roman"/>
          <w:b/>
          <w:bCs/>
          <w:color w:val="auto"/>
          <w:kern w:val="0"/>
          <w:sz w:val="24"/>
          <w14:ligatures w14:val="none"/>
        </w:rPr>
        <w:t>Legal Fees:</w:t>
      </w:r>
      <w:r w:rsidRPr="00945079">
        <w:rPr>
          <w:rFonts w:ascii="Times New Roman" w:eastAsia="Times New Roman" w:hAnsi="Times New Roman" w:cs="Times New Roman"/>
          <w:color w:val="auto"/>
          <w:kern w:val="0"/>
          <w:sz w:val="24"/>
          <w14:ligatures w14:val="none"/>
        </w:rPr>
        <w:t xml:space="preserve"> ₹1,00,000 for business registration and permits.</w:t>
      </w:r>
    </w:p>
    <w:p w14:paraId="31BD95D3" w14:textId="77777777" w:rsidR="00945079" w:rsidRPr="00945079" w:rsidRDefault="00945079">
      <w:pPr>
        <w:numPr>
          <w:ilvl w:val="0"/>
          <w:numId w:val="7"/>
        </w:numPr>
        <w:spacing w:before="100" w:beforeAutospacing="1" w:after="100" w:afterAutospacing="1" w:line="240" w:lineRule="auto"/>
        <w:ind w:right="0"/>
        <w:rPr>
          <w:rFonts w:ascii="Times New Roman" w:eastAsia="Times New Roman" w:hAnsi="Times New Roman" w:cs="Times New Roman"/>
          <w:color w:val="auto"/>
          <w:kern w:val="0"/>
          <w:sz w:val="24"/>
          <w14:ligatures w14:val="none"/>
        </w:rPr>
        <w:pPrChange w:id="56" w:author="Microsoft account" w:date="2024-10-22T17:27:00Z">
          <w:pPr>
            <w:numPr>
              <w:numId w:val="23"/>
            </w:numPr>
            <w:tabs>
              <w:tab w:val="num" w:pos="360"/>
              <w:tab w:val="num" w:pos="720"/>
            </w:tabs>
            <w:spacing w:before="100" w:beforeAutospacing="1" w:after="100" w:afterAutospacing="1" w:line="240" w:lineRule="auto"/>
            <w:ind w:left="720" w:right="0" w:hanging="720"/>
          </w:pPr>
        </w:pPrChange>
      </w:pPr>
      <w:r w:rsidRPr="00945079">
        <w:rPr>
          <w:rFonts w:ascii="Times New Roman" w:eastAsia="Times New Roman" w:hAnsi="Times New Roman" w:cs="Times New Roman"/>
          <w:b/>
          <w:bCs/>
          <w:color w:val="auto"/>
          <w:kern w:val="0"/>
          <w:sz w:val="24"/>
          <w14:ligatures w14:val="none"/>
        </w:rPr>
        <w:t>Initial Inventory:</w:t>
      </w:r>
      <w:r w:rsidRPr="00945079">
        <w:rPr>
          <w:rFonts w:ascii="Times New Roman" w:eastAsia="Times New Roman" w:hAnsi="Times New Roman" w:cs="Times New Roman"/>
          <w:color w:val="auto"/>
          <w:kern w:val="0"/>
          <w:sz w:val="24"/>
          <w14:ligatures w14:val="none"/>
        </w:rPr>
        <w:t xml:space="preserve"> ₹4,00,000 for purchasing frames, emphasizing sustainable materials.</w:t>
      </w:r>
    </w:p>
    <w:p w14:paraId="51299E96" w14:textId="77777777" w:rsidR="00945079" w:rsidRPr="00945079" w:rsidRDefault="00D62451" w:rsidP="00945079">
      <w:pPr>
        <w:spacing w:after="0" w:line="240" w:lineRule="auto"/>
        <w:ind w:left="0" w:right="0" w:firstLine="0"/>
        <w:rPr>
          <w:rFonts w:ascii="Times New Roman" w:eastAsia="Times New Roman" w:hAnsi="Times New Roman" w:cs="Times New Roman"/>
          <w:color w:val="auto"/>
          <w:kern w:val="0"/>
          <w:sz w:val="24"/>
          <w14:ligatures w14:val="none"/>
        </w:rPr>
      </w:pPr>
      <w:r>
        <w:rPr>
          <w:rFonts w:ascii="Times New Roman" w:eastAsia="Times New Roman" w:hAnsi="Times New Roman" w:cs="Times New Roman"/>
          <w:color w:val="auto"/>
          <w:kern w:val="0"/>
          <w:sz w:val="24"/>
          <w14:ligatures w14:val="none"/>
        </w:rPr>
        <w:pict w14:anchorId="61D3F683">
          <v:rect id="_x0000_i1030" style="width:0;height:1.5pt" o:hralign="center" o:hrstd="t" o:hr="t" fillcolor="#a0a0a0" stroked="f"/>
        </w:pict>
      </w:r>
    </w:p>
    <w:p w14:paraId="44B5BFA7" w14:textId="77777777" w:rsidR="00945079" w:rsidRPr="00945079" w:rsidRDefault="00945079" w:rsidP="00945079">
      <w:pPr>
        <w:spacing w:before="100" w:beforeAutospacing="1" w:after="100" w:afterAutospacing="1" w:line="240" w:lineRule="auto"/>
        <w:ind w:left="0" w:right="0" w:firstLine="0"/>
        <w:rPr>
          <w:rFonts w:ascii="Times New Roman" w:eastAsia="Times New Roman" w:hAnsi="Times New Roman" w:cs="Times New Roman"/>
          <w:color w:val="auto"/>
          <w:kern w:val="0"/>
          <w:sz w:val="24"/>
          <w14:ligatures w14:val="none"/>
        </w:rPr>
      </w:pPr>
      <w:r w:rsidRPr="00945079">
        <w:rPr>
          <w:rFonts w:ascii="Times New Roman" w:eastAsia="Times New Roman" w:hAnsi="Times New Roman" w:cs="Times New Roman"/>
          <w:b/>
          <w:bCs/>
          <w:color w:val="auto"/>
          <w:kern w:val="0"/>
          <w:sz w:val="24"/>
          <w14:ligatures w14:val="none"/>
        </w:rPr>
        <w:t>Revenue Model:</w:t>
      </w:r>
      <w:r w:rsidRPr="00945079">
        <w:rPr>
          <w:rFonts w:ascii="Times New Roman" w:eastAsia="Times New Roman" w:hAnsi="Times New Roman" w:cs="Times New Roman"/>
          <w:color w:val="auto"/>
          <w:kern w:val="0"/>
          <w:sz w:val="24"/>
          <w14:ligatures w14:val="none"/>
        </w:rPr>
        <w:br/>
        <w:t>Our business will generate revenue through:</w:t>
      </w:r>
    </w:p>
    <w:p w14:paraId="0B86375F" w14:textId="77777777" w:rsidR="00945079" w:rsidRPr="00945079" w:rsidRDefault="00945079">
      <w:pPr>
        <w:numPr>
          <w:ilvl w:val="0"/>
          <w:numId w:val="8"/>
        </w:numPr>
        <w:spacing w:before="100" w:beforeAutospacing="1" w:after="100" w:afterAutospacing="1" w:line="240" w:lineRule="auto"/>
        <w:ind w:right="0"/>
        <w:rPr>
          <w:rFonts w:ascii="Times New Roman" w:eastAsia="Times New Roman" w:hAnsi="Times New Roman" w:cs="Times New Roman"/>
          <w:color w:val="auto"/>
          <w:kern w:val="0"/>
          <w:sz w:val="24"/>
          <w14:ligatures w14:val="none"/>
        </w:rPr>
        <w:pPrChange w:id="57" w:author="Microsoft account" w:date="2024-10-22T17:27:00Z">
          <w:pPr>
            <w:numPr>
              <w:numId w:val="24"/>
            </w:numPr>
            <w:tabs>
              <w:tab w:val="num" w:pos="360"/>
              <w:tab w:val="num" w:pos="720"/>
            </w:tabs>
            <w:spacing w:before="100" w:beforeAutospacing="1" w:after="100" w:afterAutospacing="1" w:line="240" w:lineRule="auto"/>
            <w:ind w:left="720" w:right="0" w:hanging="720"/>
          </w:pPr>
        </w:pPrChange>
      </w:pPr>
      <w:r w:rsidRPr="00945079">
        <w:rPr>
          <w:rFonts w:ascii="Times New Roman" w:eastAsia="Times New Roman" w:hAnsi="Times New Roman" w:cs="Times New Roman"/>
          <w:b/>
          <w:bCs/>
          <w:color w:val="auto"/>
          <w:kern w:val="0"/>
          <w:sz w:val="24"/>
          <w14:ligatures w14:val="none"/>
        </w:rPr>
        <w:t>Direct Product Sales:</w:t>
      </w:r>
      <w:r w:rsidRPr="00945079">
        <w:rPr>
          <w:rFonts w:ascii="Times New Roman" w:eastAsia="Times New Roman" w:hAnsi="Times New Roman" w:cs="Times New Roman"/>
          <w:color w:val="auto"/>
          <w:kern w:val="0"/>
          <w:sz w:val="24"/>
          <w14:ligatures w14:val="none"/>
        </w:rPr>
        <w:t xml:space="preserve"> Via our e-commerce platform and in-person sales at a physical location once established.</w:t>
      </w:r>
    </w:p>
    <w:p w14:paraId="3706F8DA" w14:textId="77777777" w:rsidR="00945079" w:rsidRPr="00945079" w:rsidRDefault="00945079">
      <w:pPr>
        <w:numPr>
          <w:ilvl w:val="0"/>
          <w:numId w:val="8"/>
        </w:numPr>
        <w:spacing w:before="100" w:beforeAutospacing="1" w:after="100" w:afterAutospacing="1" w:line="240" w:lineRule="auto"/>
        <w:ind w:right="0"/>
        <w:rPr>
          <w:rFonts w:ascii="Times New Roman" w:eastAsia="Times New Roman" w:hAnsi="Times New Roman" w:cs="Times New Roman"/>
          <w:color w:val="auto"/>
          <w:kern w:val="0"/>
          <w:sz w:val="24"/>
          <w14:ligatures w14:val="none"/>
        </w:rPr>
        <w:pPrChange w:id="58" w:author="Microsoft account" w:date="2024-10-22T17:27:00Z">
          <w:pPr>
            <w:numPr>
              <w:numId w:val="24"/>
            </w:numPr>
            <w:tabs>
              <w:tab w:val="num" w:pos="360"/>
              <w:tab w:val="num" w:pos="720"/>
            </w:tabs>
            <w:spacing w:before="100" w:beforeAutospacing="1" w:after="100" w:afterAutospacing="1" w:line="240" w:lineRule="auto"/>
            <w:ind w:left="720" w:right="0" w:hanging="720"/>
          </w:pPr>
        </w:pPrChange>
      </w:pPr>
      <w:r w:rsidRPr="00945079">
        <w:rPr>
          <w:rFonts w:ascii="Times New Roman" w:eastAsia="Times New Roman" w:hAnsi="Times New Roman" w:cs="Times New Roman"/>
          <w:b/>
          <w:bCs/>
          <w:color w:val="auto"/>
          <w:kern w:val="0"/>
          <w:sz w:val="24"/>
          <w14:ligatures w14:val="none"/>
        </w:rPr>
        <w:t>Partnerships:</w:t>
      </w:r>
      <w:r w:rsidRPr="00945079">
        <w:rPr>
          <w:rFonts w:ascii="Times New Roman" w:eastAsia="Times New Roman" w:hAnsi="Times New Roman" w:cs="Times New Roman"/>
          <w:color w:val="auto"/>
          <w:kern w:val="0"/>
          <w:sz w:val="24"/>
          <w14:ligatures w14:val="none"/>
        </w:rPr>
        <w:t xml:space="preserve"> Collaborating with optometrists and health clinics to offer our products.</w:t>
      </w:r>
    </w:p>
    <w:p w14:paraId="218585A9" w14:textId="77777777" w:rsidR="00945079" w:rsidRPr="00945079" w:rsidRDefault="00945079">
      <w:pPr>
        <w:numPr>
          <w:ilvl w:val="0"/>
          <w:numId w:val="8"/>
        </w:numPr>
        <w:spacing w:before="100" w:beforeAutospacing="1" w:after="100" w:afterAutospacing="1" w:line="240" w:lineRule="auto"/>
        <w:ind w:right="0"/>
        <w:rPr>
          <w:rFonts w:ascii="Times New Roman" w:eastAsia="Times New Roman" w:hAnsi="Times New Roman" w:cs="Times New Roman"/>
          <w:color w:val="auto"/>
          <w:kern w:val="0"/>
          <w:sz w:val="24"/>
          <w14:ligatures w14:val="none"/>
        </w:rPr>
        <w:pPrChange w:id="59" w:author="Microsoft account" w:date="2024-10-22T17:27:00Z">
          <w:pPr>
            <w:numPr>
              <w:numId w:val="24"/>
            </w:numPr>
            <w:tabs>
              <w:tab w:val="num" w:pos="360"/>
              <w:tab w:val="num" w:pos="720"/>
            </w:tabs>
            <w:spacing w:before="100" w:beforeAutospacing="1" w:after="100" w:afterAutospacing="1" w:line="240" w:lineRule="auto"/>
            <w:ind w:left="720" w:right="0" w:hanging="720"/>
          </w:pPr>
        </w:pPrChange>
      </w:pPr>
      <w:r w:rsidRPr="00945079">
        <w:rPr>
          <w:rFonts w:ascii="Times New Roman" w:eastAsia="Times New Roman" w:hAnsi="Times New Roman" w:cs="Times New Roman"/>
          <w:b/>
          <w:bCs/>
          <w:color w:val="auto"/>
          <w:kern w:val="0"/>
          <w:sz w:val="24"/>
          <w14:ligatures w14:val="none"/>
        </w:rPr>
        <w:t>Potential Future Services:</w:t>
      </w:r>
      <w:r w:rsidRPr="00945079">
        <w:rPr>
          <w:rFonts w:ascii="Times New Roman" w:eastAsia="Times New Roman" w:hAnsi="Times New Roman" w:cs="Times New Roman"/>
          <w:color w:val="auto"/>
          <w:kern w:val="0"/>
          <w:sz w:val="24"/>
          <w14:ligatures w14:val="none"/>
        </w:rPr>
        <w:t xml:space="preserve"> Subscription services for lens replacement or upgrades.</w:t>
      </w:r>
    </w:p>
    <w:p w14:paraId="1A655C4B" w14:textId="77777777" w:rsidR="00945079" w:rsidRPr="00945079" w:rsidRDefault="00D62451" w:rsidP="00945079">
      <w:pPr>
        <w:spacing w:after="0" w:line="240" w:lineRule="auto"/>
        <w:ind w:left="0" w:right="0" w:firstLine="0"/>
        <w:rPr>
          <w:rFonts w:ascii="Times New Roman" w:eastAsia="Times New Roman" w:hAnsi="Times New Roman" w:cs="Times New Roman"/>
          <w:color w:val="auto"/>
          <w:kern w:val="0"/>
          <w:sz w:val="24"/>
          <w14:ligatures w14:val="none"/>
        </w:rPr>
      </w:pPr>
      <w:r>
        <w:rPr>
          <w:rFonts w:ascii="Times New Roman" w:eastAsia="Times New Roman" w:hAnsi="Times New Roman" w:cs="Times New Roman"/>
          <w:color w:val="auto"/>
          <w:kern w:val="0"/>
          <w:sz w:val="24"/>
          <w14:ligatures w14:val="none"/>
        </w:rPr>
        <w:pict w14:anchorId="1BA4D7DC">
          <v:rect id="_x0000_i1031" style="width:0;height:1.5pt" o:hralign="center" o:hrstd="t" o:hr="t" fillcolor="#a0a0a0" stroked="f"/>
        </w:pict>
      </w:r>
    </w:p>
    <w:p w14:paraId="3D92700E" w14:textId="77777777" w:rsidR="00945079" w:rsidRPr="00945079" w:rsidRDefault="00945079" w:rsidP="00945079">
      <w:pPr>
        <w:spacing w:before="100" w:beforeAutospacing="1" w:after="100" w:afterAutospacing="1" w:line="240" w:lineRule="auto"/>
        <w:ind w:left="0" w:right="0" w:firstLine="0"/>
        <w:rPr>
          <w:rFonts w:ascii="Times New Roman" w:eastAsia="Times New Roman" w:hAnsi="Times New Roman" w:cs="Times New Roman"/>
          <w:color w:val="auto"/>
          <w:kern w:val="0"/>
          <w:sz w:val="24"/>
          <w14:ligatures w14:val="none"/>
        </w:rPr>
      </w:pPr>
      <w:r w:rsidRPr="00945079">
        <w:rPr>
          <w:rFonts w:ascii="Times New Roman" w:eastAsia="Times New Roman" w:hAnsi="Times New Roman" w:cs="Times New Roman"/>
          <w:b/>
          <w:bCs/>
          <w:color w:val="auto"/>
          <w:kern w:val="0"/>
          <w:sz w:val="24"/>
          <w14:ligatures w14:val="none"/>
        </w:rPr>
        <w:t>Projected Financial Statements: 12-Month Projections:</w:t>
      </w:r>
    </w:p>
    <w:p w14:paraId="35E19584" w14:textId="77777777" w:rsidR="00945079" w:rsidRPr="00945079" w:rsidRDefault="00945079" w:rsidP="00945079">
      <w:pPr>
        <w:spacing w:before="100" w:beforeAutospacing="1" w:after="100" w:afterAutospacing="1" w:line="240" w:lineRule="auto"/>
        <w:ind w:left="0" w:right="0" w:firstLine="0"/>
        <w:rPr>
          <w:rFonts w:ascii="Times New Roman" w:eastAsia="Times New Roman" w:hAnsi="Times New Roman" w:cs="Times New Roman"/>
          <w:color w:val="auto"/>
          <w:kern w:val="0"/>
          <w:sz w:val="24"/>
          <w14:ligatures w14:val="none"/>
        </w:rPr>
      </w:pPr>
      <w:r w:rsidRPr="00945079">
        <w:rPr>
          <w:rFonts w:ascii="Times New Roman" w:eastAsia="Times New Roman" w:hAnsi="Times New Roman" w:cs="Times New Roman"/>
          <w:b/>
          <w:bCs/>
          <w:color w:val="auto"/>
          <w:kern w:val="0"/>
          <w:sz w:val="24"/>
          <w14:ligatures w14:val="none"/>
        </w:rPr>
        <w:t>Income Statement:</w:t>
      </w:r>
    </w:p>
    <w:p w14:paraId="2A31A6EC" w14:textId="77777777" w:rsidR="00945079" w:rsidRPr="00945079" w:rsidRDefault="00945079">
      <w:pPr>
        <w:numPr>
          <w:ilvl w:val="0"/>
          <w:numId w:val="9"/>
        </w:numPr>
        <w:spacing w:before="100" w:beforeAutospacing="1" w:after="100" w:afterAutospacing="1" w:line="240" w:lineRule="auto"/>
        <w:ind w:right="0"/>
        <w:rPr>
          <w:rFonts w:ascii="Times New Roman" w:eastAsia="Times New Roman" w:hAnsi="Times New Roman" w:cs="Times New Roman"/>
          <w:color w:val="auto"/>
          <w:kern w:val="0"/>
          <w:sz w:val="24"/>
          <w14:ligatures w14:val="none"/>
        </w:rPr>
        <w:pPrChange w:id="60" w:author="Microsoft account" w:date="2024-10-22T17:27:00Z">
          <w:pPr>
            <w:numPr>
              <w:numId w:val="25"/>
            </w:numPr>
            <w:tabs>
              <w:tab w:val="num" w:pos="360"/>
              <w:tab w:val="num" w:pos="720"/>
            </w:tabs>
            <w:spacing w:before="100" w:beforeAutospacing="1" w:after="100" w:afterAutospacing="1" w:line="240" w:lineRule="auto"/>
            <w:ind w:left="720" w:right="0" w:hanging="720"/>
          </w:pPr>
        </w:pPrChange>
      </w:pPr>
      <w:r w:rsidRPr="00945079">
        <w:rPr>
          <w:rFonts w:ascii="Times New Roman" w:eastAsia="Times New Roman" w:hAnsi="Times New Roman" w:cs="Times New Roman"/>
          <w:color w:val="auto"/>
          <w:kern w:val="0"/>
          <w:sz w:val="24"/>
          <w14:ligatures w14:val="none"/>
        </w:rPr>
        <w:t>Projected revenue: ₹80,00,000</w:t>
      </w:r>
    </w:p>
    <w:p w14:paraId="4DDD6787" w14:textId="77777777" w:rsidR="00945079" w:rsidRPr="00945079" w:rsidRDefault="00945079">
      <w:pPr>
        <w:numPr>
          <w:ilvl w:val="0"/>
          <w:numId w:val="9"/>
        </w:numPr>
        <w:spacing w:before="100" w:beforeAutospacing="1" w:after="100" w:afterAutospacing="1" w:line="240" w:lineRule="auto"/>
        <w:ind w:right="0"/>
        <w:rPr>
          <w:rFonts w:ascii="Times New Roman" w:eastAsia="Times New Roman" w:hAnsi="Times New Roman" w:cs="Times New Roman"/>
          <w:color w:val="auto"/>
          <w:kern w:val="0"/>
          <w:sz w:val="24"/>
          <w14:ligatures w14:val="none"/>
        </w:rPr>
        <w:pPrChange w:id="61" w:author="Microsoft account" w:date="2024-10-22T17:27:00Z">
          <w:pPr>
            <w:numPr>
              <w:numId w:val="25"/>
            </w:numPr>
            <w:tabs>
              <w:tab w:val="num" w:pos="360"/>
              <w:tab w:val="num" w:pos="720"/>
            </w:tabs>
            <w:spacing w:before="100" w:beforeAutospacing="1" w:after="100" w:afterAutospacing="1" w:line="240" w:lineRule="auto"/>
            <w:ind w:left="720" w:right="0" w:hanging="720"/>
          </w:pPr>
        </w:pPrChange>
      </w:pPr>
      <w:r w:rsidRPr="00945079">
        <w:rPr>
          <w:rFonts w:ascii="Times New Roman" w:eastAsia="Times New Roman" w:hAnsi="Times New Roman" w:cs="Times New Roman"/>
          <w:color w:val="auto"/>
          <w:kern w:val="0"/>
          <w:sz w:val="24"/>
          <w14:ligatures w14:val="none"/>
        </w:rPr>
        <w:t>Projected expenses: ₹64,00,000</w:t>
      </w:r>
    </w:p>
    <w:p w14:paraId="41D97DEF" w14:textId="77777777" w:rsidR="00945079" w:rsidRPr="00945079" w:rsidRDefault="00945079">
      <w:pPr>
        <w:numPr>
          <w:ilvl w:val="0"/>
          <w:numId w:val="9"/>
        </w:numPr>
        <w:spacing w:before="100" w:beforeAutospacing="1" w:after="100" w:afterAutospacing="1" w:line="240" w:lineRule="auto"/>
        <w:ind w:right="0"/>
        <w:rPr>
          <w:rFonts w:ascii="Times New Roman" w:eastAsia="Times New Roman" w:hAnsi="Times New Roman" w:cs="Times New Roman"/>
          <w:color w:val="auto"/>
          <w:kern w:val="0"/>
          <w:sz w:val="24"/>
          <w14:ligatures w14:val="none"/>
        </w:rPr>
        <w:pPrChange w:id="62" w:author="Microsoft account" w:date="2024-10-22T17:27:00Z">
          <w:pPr>
            <w:numPr>
              <w:numId w:val="25"/>
            </w:numPr>
            <w:tabs>
              <w:tab w:val="num" w:pos="360"/>
              <w:tab w:val="num" w:pos="720"/>
            </w:tabs>
            <w:spacing w:before="100" w:beforeAutospacing="1" w:after="100" w:afterAutospacing="1" w:line="240" w:lineRule="auto"/>
            <w:ind w:left="720" w:right="0" w:hanging="720"/>
          </w:pPr>
        </w:pPrChange>
      </w:pPr>
      <w:r w:rsidRPr="00945079">
        <w:rPr>
          <w:rFonts w:ascii="Times New Roman" w:eastAsia="Times New Roman" w:hAnsi="Times New Roman" w:cs="Times New Roman"/>
          <w:color w:val="auto"/>
          <w:kern w:val="0"/>
          <w:sz w:val="24"/>
          <w14:ligatures w14:val="none"/>
        </w:rPr>
        <w:t>Net profit: ₹16,00,000</w:t>
      </w:r>
    </w:p>
    <w:p w14:paraId="4FC11623" w14:textId="77777777" w:rsidR="00945079" w:rsidRPr="00945079" w:rsidRDefault="00945079" w:rsidP="00945079">
      <w:pPr>
        <w:spacing w:before="100" w:beforeAutospacing="1" w:after="100" w:afterAutospacing="1" w:line="240" w:lineRule="auto"/>
        <w:ind w:left="0" w:right="0" w:firstLine="0"/>
        <w:rPr>
          <w:rFonts w:ascii="Times New Roman" w:eastAsia="Times New Roman" w:hAnsi="Times New Roman" w:cs="Times New Roman"/>
          <w:color w:val="auto"/>
          <w:kern w:val="0"/>
          <w:sz w:val="24"/>
          <w14:ligatures w14:val="none"/>
        </w:rPr>
      </w:pPr>
      <w:r w:rsidRPr="00945079">
        <w:rPr>
          <w:rFonts w:ascii="Times New Roman" w:eastAsia="Times New Roman" w:hAnsi="Times New Roman" w:cs="Times New Roman"/>
          <w:b/>
          <w:bCs/>
          <w:color w:val="auto"/>
          <w:kern w:val="0"/>
          <w:sz w:val="24"/>
          <w14:ligatures w14:val="none"/>
        </w:rPr>
        <w:t>Cash Flow Statement:</w:t>
      </w:r>
    </w:p>
    <w:p w14:paraId="3D7B0E2A" w14:textId="77777777" w:rsidR="00945079" w:rsidRPr="00945079" w:rsidRDefault="00945079">
      <w:pPr>
        <w:numPr>
          <w:ilvl w:val="0"/>
          <w:numId w:val="10"/>
        </w:numPr>
        <w:spacing w:before="100" w:beforeAutospacing="1" w:after="100" w:afterAutospacing="1" w:line="240" w:lineRule="auto"/>
        <w:ind w:right="0"/>
        <w:rPr>
          <w:rFonts w:ascii="Times New Roman" w:eastAsia="Times New Roman" w:hAnsi="Times New Roman" w:cs="Times New Roman"/>
          <w:color w:val="auto"/>
          <w:kern w:val="0"/>
          <w:sz w:val="24"/>
          <w14:ligatures w14:val="none"/>
        </w:rPr>
        <w:pPrChange w:id="63" w:author="Microsoft account" w:date="2024-10-22T17:27:00Z">
          <w:pPr>
            <w:numPr>
              <w:numId w:val="26"/>
            </w:numPr>
            <w:tabs>
              <w:tab w:val="num" w:pos="360"/>
              <w:tab w:val="num" w:pos="720"/>
            </w:tabs>
            <w:spacing w:before="100" w:beforeAutospacing="1" w:after="100" w:afterAutospacing="1" w:line="240" w:lineRule="auto"/>
            <w:ind w:left="720" w:right="0" w:hanging="720"/>
          </w:pPr>
        </w:pPrChange>
      </w:pPr>
      <w:r w:rsidRPr="00945079">
        <w:rPr>
          <w:rFonts w:ascii="Times New Roman" w:eastAsia="Times New Roman" w:hAnsi="Times New Roman" w:cs="Times New Roman"/>
          <w:color w:val="auto"/>
          <w:kern w:val="0"/>
          <w:sz w:val="24"/>
          <w14:ligatures w14:val="none"/>
        </w:rPr>
        <w:t>Initial cash inflow from sales: ₹16,00,000</w:t>
      </w:r>
    </w:p>
    <w:p w14:paraId="34DB25BE" w14:textId="77777777" w:rsidR="00945079" w:rsidRPr="00945079" w:rsidRDefault="00945079">
      <w:pPr>
        <w:numPr>
          <w:ilvl w:val="0"/>
          <w:numId w:val="10"/>
        </w:numPr>
        <w:spacing w:before="100" w:beforeAutospacing="1" w:after="100" w:afterAutospacing="1" w:line="240" w:lineRule="auto"/>
        <w:ind w:right="0"/>
        <w:rPr>
          <w:rFonts w:ascii="Times New Roman" w:eastAsia="Times New Roman" w:hAnsi="Times New Roman" w:cs="Times New Roman"/>
          <w:color w:val="auto"/>
          <w:kern w:val="0"/>
          <w:sz w:val="24"/>
          <w14:ligatures w14:val="none"/>
        </w:rPr>
        <w:pPrChange w:id="64" w:author="Microsoft account" w:date="2024-10-22T17:27:00Z">
          <w:pPr>
            <w:numPr>
              <w:numId w:val="26"/>
            </w:numPr>
            <w:tabs>
              <w:tab w:val="num" w:pos="360"/>
              <w:tab w:val="num" w:pos="720"/>
            </w:tabs>
            <w:spacing w:before="100" w:beforeAutospacing="1" w:after="100" w:afterAutospacing="1" w:line="240" w:lineRule="auto"/>
            <w:ind w:left="720" w:right="0" w:hanging="720"/>
          </w:pPr>
        </w:pPrChange>
      </w:pPr>
      <w:r w:rsidRPr="00945079">
        <w:rPr>
          <w:rFonts w:ascii="Times New Roman" w:eastAsia="Times New Roman" w:hAnsi="Times New Roman" w:cs="Times New Roman"/>
          <w:color w:val="auto"/>
          <w:kern w:val="0"/>
          <w:sz w:val="24"/>
          <w14:ligatures w14:val="none"/>
        </w:rPr>
        <w:t>Monthly operating expenses: ₹5,00,000</w:t>
      </w:r>
    </w:p>
    <w:p w14:paraId="5643C49C" w14:textId="77777777" w:rsidR="00945079" w:rsidRPr="00945079" w:rsidRDefault="00945079">
      <w:pPr>
        <w:numPr>
          <w:ilvl w:val="0"/>
          <w:numId w:val="10"/>
        </w:numPr>
        <w:spacing w:before="100" w:beforeAutospacing="1" w:after="100" w:afterAutospacing="1" w:line="240" w:lineRule="auto"/>
        <w:ind w:right="0"/>
        <w:rPr>
          <w:rFonts w:ascii="Times New Roman" w:eastAsia="Times New Roman" w:hAnsi="Times New Roman" w:cs="Times New Roman"/>
          <w:color w:val="auto"/>
          <w:kern w:val="0"/>
          <w:sz w:val="24"/>
          <w14:ligatures w14:val="none"/>
        </w:rPr>
        <w:pPrChange w:id="65" w:author="Microsoft account" w:date="2024-10-22T17:27:00Z">
          <w:pPr>
            <w:numPr>
              <w:numId w:val="26"/>
            </w:numPr>
            <w:tabs>
              <w:tab w:val="num" w:pos="360"/>
              <w:tab w:val="num" w:pos="720"/>
            </w:tabs>
            <w:spacing w:before="100" w:beforeAutospacing="1" w:after="100" w:afterAutospacing="1" w:line="240" w:lineRule="auto"/>
            <w:ind w:left="720" w:right="0" w:hanging="720"/>
          </w:pPr>
        </w:pPrChange>
      </w:pPr>
      <w:r w:rsidRPr="00945079">
        <w:rPr>
          <w:rFonts w:ascii="Times New Roman" w:eastAsia="Times New Roman" w:hAnsi="Times New Roman" w:cs="Times New Roman"/>
          <w:color w:val="auto"/>
          <w:kern w:val="0"/>
          <w:sz w:val="24"/>
          <w14:ligatures w14:val="none"/>
        </w:rPr>
        <w:t>Ending cash balance after 12 months: ₹11,00,000</w:t>
      </w:r>
    </w:p>
    <w:p w14:paraId="00DA85AB" w14:textId="77777777" w:rsidR="00945079" w:rsidRPr="00945079" w:rsidRDefault="00945079" w:rsidP="00945079">
      <w:pPr>
        <w:spacing w:before="100" w:beforeAutospacing="1" w:after="100" w:afterAutospacing="1" w:line="240" w:lineRule="auto"/>
        <w:ind w:left="0" w:right="0" w:firstLine="0"/>
        <w:rPr>
          <w:rFonts w:ascii="Times New Roman" w:eastAsia="Times New Roman" w:hAnsi="Times New Roman" w:cs="Times New Roman"/>
          <w:color w:val="auto"/>
          <w:kern w:val="0"/>
          <w:sz w:val="24"/>
          <w14:ligatures w14:val="none"/>
        </w:rPr>
      </w:pPr>
      <w:r w:rsidRPr="00945079">
        <w:rPr>
          <w:rFonts w:ascii="Times New Roman" w:eastAsia="Times New Roman" w:hAnsi="Times New Roman" w:cs="Times New Roman"/>
          <w:b/>
          <w:bCs/>
          <w:color w:val="auto"/>
          <w:kern w:val="0"/>
          <w:sz w:val="24"/>
          <w14:ligatures w14:val="none"/>
        </w:rPr>
        <w:t>Balance Sheet:</w:t>
      </w:r>
    </w:p>
    <w:p w14:paraId="5A46A14C" w14:textId="77777777" w:rsidR="00945079" w:rsidRPr="00945079" w:rsidRDefault="00945079">
      <w:pPr>
        <w:numPr>
          <w:ilvl w:val="0"/>
          <w:numId w:val="11"/>
        </w:numPr>
        <w:spacing w:before="100" w:beforeAutospacing="1" w:after="100" w:afterAutospacing="1" w:line="240" w:lineRule="auto"/>
        <w:ind w:right="0"/>
        <w:rPr>
          <w:rFonts w:ascii="Times New Roman" w:eastAsia="Times New Roman" w:hAnsi="Times New Roman" w:cs="Times New Roman"/>
          <w:color w:val="auto"/>
          <w:kern w:val="0"/>
          <w:sz w:val="24"/>
          <w14:ligatures w14:val="none"/>
        </w:rPr>
        <w:pPrChange w:id="66" w:author="Microsoft account" w:date="2024-10-22T17:27:00Z">
          <w:pPr>
            <w:numPr>
              <w:numId w:val="27"/>
            </w:numPr>
            <w:tabs>
              <w:tab w:val="num" w:pos="360"/>
              <w:tab w:val="num" w:pos="720"/>
            </w:tabs>
            <w:spacing w:before="100" w:beforeAutospacing="1" w:after="100" w:afterAutospacing="1" w:line="240" w:lineRule="auto"/>
            <w:ind w:left="720" w:right="0" w:hanging="720"/>
          </w:pPr>
        </w:pPrChange>
      </w:pPr>
      <w:r w:rsidRPr="00945079">
        <w:rPr>
          <w:rFonts w:ascii="Times New Roman" w:eastAsia="Times New Roman" w:hAnsi="Times New Roman" w:cs="Times New Roman"/>
          <w:color w:val="auto"/>
          <w:kern w:val="0"/>
          <w:sz w:val="24"/>
          <w14:ligatures w14:val="none"/>
        </w:rPr>
        <w:t>Assets: ₹24,00,000 (inventory, equipment)</w:t>
      </w:r>
    </w:p>
    <w:p w14:paraId="62A6D8F2" w14:textId="77777777" w:rsidR="00945079" w:rsidRPr="00945079" w:rsidRDefault="00945079">
      <w:pPr>
        <w:numPr>
          <w:ilvl w:val="0"/>
          <w:numId w:val="11"/>
        </w:numPr>
        <w:spacing w:before="100" w:beforeAutospacing="1" w:after="100" w:afterAutospacing="1" w:line="240" w:lineRule="auto"/>
        <w:ind w:right="0"/>
        <w:rPr>
          <w:rFonts w:ascii="Times New Roman" w:eastAsia="Times New Roman" w:hAnsi="Times New Roman" w:cs="Times New Roman"/>
          <w:color w:val="auto"/>
          <w:kern w:val="0"/>
          <w:sz w:val="24"/>
          <w14:ligatures w14:val="none"/>
        </w:rPr>
        <w:pPrChange w:id="67" w:author="Microsoft account" w:date="2024-10-22T17:27:00Z">
          <w:pPr>
            <w:numPr>
              <w:numId w:val="27"/>
            </w:numPr>
            <w:tabs>
              <w:tab w:val="num" w:pos="360"/>
              <w:tab w:val="num" w:pos="720"/>
            </w:tabs>
            <w:spacing w:before="100" w:beforeAutospacing="1" w:after="100" w:afterAutospacing="1" w:line="240" w:lineRule="auto"/>
            <w:ind w:left="720" w:right="0" w:hanging="720"/>
          </w:pPr>
        </w:pPrChange>
      </w:pPr>
      <w:r w:rsidRPr="00945079">
        <w:rPr>
          <w:rFonts w:ascii="Times New Roman" w:eastAsia="Times New Roman" w:hAnsi="Times New Roman" w:cs="Times New Roman"/>
          <w:color w:val="auto"/>
          <w:kern w:val="0"/>
          <w:sz w:val="24"/>
          <w14:ligatures w14:val="none"/>
        </w:rPr>
        <w:t>Liabilities: ₹4,00,000 (startup loans)</w:t>
      </w:r>
    </w:p>
    <w:p w14:paraId="35DD9647" w14:textId="77777777" w:rsidR="00945079" w:rsidRPr="00945079" w:rsidRDefault="00945079">
      <w:pPr>
        <w:numPr>
          <w:ilvl w:val="0"/>
          <w:numId w:val="11"/>
        </w:numPr>
        <w:spacing w:before="100" w:beforeAutospacing="1" w:after="100" w:afterAutospacing="1" w:line="240" w:lineRule="auto"/>
        <w:ind w:right="0"/>
        <w:rPr>
          <w:rFonts w:ascii="Times New Roman" w:eastAsia="Times New Roman" w:hAnsi="Times New Roman" w:cs="Times New Roman"/>
          <w:color w:val="auto"/>
          <w:kern w:val="0"/>
          <w:sz w:val="24"/>
          <w14:ligatures w14:val="none"/>
        </w:rPr>
        <w:pPrChange w:id="68" w:author="Microsoft account" w:date="2024-10-22T17:27:00Z">
          <w:pPr>
            <w:numPr>
              <w:numId w:val="27"/>
            </w:numPr>
            <w:tabs>
              <w:tab w:val="num" w:pos="360"/>
              <w:tab w:val="num" w:pos="720"/>
            </w:tabs>
            <w:spacing w:before="100" w:beforeAutospacing="1" w:after="100" w:afterAutospacing="1" w:line="240" w:lineRule="auto"/>
            <w:ind w:left="720" w:right="0" w:hanging="720"/>
          </w:pPr>
        </w:pPrChange>
      </w:pPr>
      <w:r w:rsidRPr="00945079">
        <w:rPr>
          <w:rFonts w:ascii="Times New Roman" w:eastAsia="Times New Roman" w:hAnsi="Times New Roman" w:cs="Times New Roman"/>
          <w:color w:val="auto"/>
          <w:kern w:val="0"/>
          <w:sz w:val="24"/>
          <w14:ligatures w14:val="none"/>
        </w:rPr>
        <w:t>Equity: ₹20,00,000 (owner’s investment)</w:t>
      </w:r>
    </w:p>
    <w:p w14:paraId="10DAFDE2" w14:textId="77777777" w:rsidR="00945079" w:rsidRPr="00945079" w:rsidRDefault="00D62451" w:rsidP="00945079">
      <w:pPr>
        <w:spacing w:after="0" w:line="240" w:lineRule="auto"/>
        <w:ind w:left="0" w:right="0" w:firstLine="0"/>
        <w:rPr>
          <w:rFonts w:ascii="Times New Roman" w:eastAsia="Times New Roman" w:hAnsi="Times New Roman" w:cs="Times New Roman"/>
          <w:color w:val="auto"/>
          <w:kern w:val="0"/>
          <w:sz w:val="24"/>
          <w14:ligatures w14:val="none"/>
        </w:rPr>
      </w:pPr>
      <w:r>
        <w:rPr>
          <w:rFonts w:ascii="Times New Roman" w:eastAsia="Times New Roman" w:hAnsi="Times New Roman" w:cs="Times New Roman"/>
          <w:color w:val="auto"/>
          <w:kern w:val="0"/>
          <w:sz w:val="24"/>
          <w14:ligatures w14:val="none"/>
        </w:rPr>
        <w:pict w14:anchorId="1DF9C55A">
          <v:rect id="_x0000_i1032" style="width:0;height:1.5pt" o:hralign="center" o:hrstd="t" o:hr="t" fillcolor="#a0a0a0" stroked="f"/>
        </w:pict>
      </w:r>
    </w:p>
    <w:p w14:paraId="3C4A83A5" w14:textId="77777777" w:rsidR="00945079" w:rsidRPr="00945079" w:rsidRDefault="00945079" w:rsidP="00945079">
      <w:pPr>
        <w:spacing w:before="100" w:beforeAutospacing="1" w:after="100" w:afterAutospacing="1" w:line="240" w:lineRule="auto"/>
        <w:ind w:left="0" w:right="0" w:firstLine="0"/>
        <w:rPr>
          <w:rFonts w:ascii="Times New Roman" w:eastAsia="Times New Roman" w:hAnsi="Times New Roman" w:cs="Times New Roman"/>
          <w:color w:val="auto"/>
          <w:kern w:val="0"/>
          <w:sz w:val="24"/>
          <w14:ligatures w14:val="none"/>
        </w:rPr>
      </w:pPr>
      <w:r w:rsidRPr="00945079">
        <w:rPr>
          <w:rFonts w:ascii="Times New Roman" w:eastAsia="Times New Roman" w:hAnsi="Times New Roman" w:cs="Times New Roman"/>
          <w:b/>
          <w:bCs/>
          <w:color w:val="auto"/>
          <w:kern w:val="0"/>
          <w:sz w:val="24"/>
          <w14:ligatures w14:val="none"/>
        </w:rPr>
        <w:t>Break-Even Analysis:</w:t>
      </w:r>
      <w:r w:rsidRPr="00945079">
        <w:rPr>
          <w:rFonts w:ascii="Times New Roman" w:eastAsia="Times New Roman" w:hAnsi="Times New Roman" w:cs="Times New Roman"/>
          <w:color w:val="auto"/>
          <w:kern w:val="0"/>
          <w:sz w:val="24"/>
          <w14:ligatures w14:val="none"/>
        </w:rPr>
        <w:br/>
        <w:t>We anticipate breaking even within the first year, estimating that we will need to generate approximately ₹64,00,000 in sales to cover our initial and ongoing costs.</w:t>
      </w:r>
    </w:p>
    <w:p w14:paraId="11A921CB" w14:textId="77777777" w:rsidR="00945079" w:rsidRPr="00945079" w:rsidRDefault="00D62451" w:rsidP="00945079">
      <w:pPr>
        <w:spacing w:after="0" w:line="240" w:lineRule="auto"/>
        <w:ind w:left="0" w:right="0" w:firstLine="0"/>
        <w:rPr>
          <w:rFonts w:ascii="Times New Roman" w:eastAsia="Times New Roman" w:hAnsi="Times New Roman" w:cs="Times New Roman"/>
          <w:color w:val="auto"/>
          <w:kern w:val="0"/>
          <w:sz w:val="24"/>
          <w14:ligatures w14:val="none"/>
        </w:rPr>
      </w:pPr>
      <w:r>
        <w:rPr>
          <w:rFonts w:ascii="Times New Roman" w:eastAsia="Times New Roman" w:hAnsi="Times New Roman" w:cs="Times New Roman"/>
          <w:color w:val="auto"/>
          <w:kern w:val="0"/>
          <w:sz w:val="24"/>
          <w14:ligatures w14:val="none"/>
        </w:rPr>
        <w:pict w14:anchorId="1214CA8A">
          <v:rect id="_x0000_i1033" style="width:0;height:1.5pt" o:hralign="center" o:hrstd="t" o:hr="t" fillcolor="#a0a0a0" stroked="f"/>
        </w:pict>
      </w:r>
    </w:p>
    <w:p w14:paraId="20821BD9" w14:textId="77777777" w:rsidR="00945079" w:rsidRPr="00945079" w:rsidRDefault="00945079" w:rsidP="00945079">
      <w:pPr>
        <w:spacing w:before="100" w:beforeAutospacing="1" w:after="100" w:afterAutospacing="1" w:line="240" w:lineRule="auto"/>
        <w:ind w:left="0" w:right="0" w:firstLine="0"/>
        <w:rPr>
          <w:rFonts w:ascii="Times New Roman" w:eastAsia="Times New Roman" w:hAnsi="Times New Roman" w:cs="Times New Roman"/>
          <w:color w:val="auto"/>
          <w:kern w:val="0"/>
          <w:sz w:val="24"/>
          <w14:ligatures w14:val="none"/>
        </w:rPr>
      </w:pPr>
      <w:r w:rsidRPr="00945079">
        <w:rPr>
          <w:rFonts w:ascii="Times New Roman" w:eastAsia="Times New Roman" w:hAnsi="Times New Roman" w:cs="Times New Roman"/>
          <w:b/>
          <w:bCs/>
          <w:color w:val="auto"/>
          <w:kern w:val="0"/>
          <w:sz w:val="24"/>
          <w14:ligatures w14:val="none"/>
        </w:rPr>
        <w:t>Funding Requirements:</w:t>
      </w:r>
      <w:r w:rsidRPr="00945079">
        <w:rPr>
          <w:rFonts w:ascii="Times New Roman" w:eastAsia="Times New Roman" w:hAnsi="Times New Roman" w:cs="Times New Roman"/>
          <w:color w:val="auto"/>
          <w:kern w:val="0"/>
          <w:sz w:val="24"/>
          <w14:ligatures w14:val="none"/>
        </w:rPr>
        <w:br/>
        <w:t>We seek ₹12,00,000 in initial funding to cover startup costs and operating expenses for the first few months. This will be used for inventory, marketing, and necessary equipment purchases.</w:t>
      </w:r>
    </w:p>
    <w:p w14:paraId="3A732907" w14:textId="77777777" w:rsidR="00945079" w:rsidRPr="00945079" w:rsidRDefault="00D62451" w:rsidP="00945079">
      <w:pPr>
        <w:spacing w:after="0" w:line="240" w:lineRule="auto"/>
        <w:ind w:left="0" w:right="0" w:firstLine="0"/>
        <w:rPr>
          <w:rFonts w:ascii="Times New Roman" w:eastAsia="Times New Roman" w:hAnsi="Times New Roman" w:cs="Times New Roman"/>
          <w:color w:val="auto"/>
          <w:kern w:val="0"/>
          <w:sz w:val="24"/>
          <w14:ligatures w14:val="none"/>
        </w:rPr>
      </w:pPr>
      <w:r>
        <w:rPr>
          <w:rFonts w:ascii="Times New Roman" w:eastAsia="Times New Roman" w:hAnsi="Times New Roman" w:cs="Times New Roman"/>
          <w:color w:val="auto"/>
          <w:kern w:val="0"/>
          <w:sz w:val="24"/>
          <w14:ligatures w14:val="none"/>
        </w:rPr>
        <w:pict w14:anchorId="42AAD67E">
          <v:rect id="_x0000_i1034" style="width:0;height:1.5pt" o:hralign="center" o:hrstd="t" o:hr="t" fillcolor="#a0a0a0" stroked="f"/>
        </w:pict>
      </w:r>
    </w:p>
    <w:p w14:paraId="1857E692" w14:textId="77777777" w:rsidR="00BF6A74" w:rsidRDefault="00BF6A74" w:rsidP="00945079">
      <w:pPr>
        <w:spacing w:before="100" w:beforeAutospacing="1" w:after="100" w:afterAutospacing="1" w:line="240" w:lineRule="auto"/>
        <w:ind w:left="0" w:right="0" w:firstLine="0"/>
        <w:rPr>
          <w:rFonts w:ascii="Times New Roman" w:eastAsia="Times New Roman" w:hAnsi="Times New Roman" w:cs="Times New Roman"/>
          <w:b/>
          <w:bCs/>
          <w:color w:val="auto"/>
          <w:kern w:val="0"/>
          <w:sz w:val="24"/>
          <w14:ligatures w14:val="none"/>
        </w:rPr>
      </w:pPr>
    </w:p>
    <w:p w14:paraId="7F353698" w14:textId="77777777" w:rsidR="00BF6A74" w:rsidRDefault="00BF6A74" w:rsidP="00945079">
      <w:pPr>
        <w:spacing w:before="100" w:beforeAutospacing="1" w:after="100" w:afterAutospacing="1" w:line="240" w:lineRule="auto"/>
        <w:ind w:left="0" w:right="0" w:firstLine="0"/>
        <w:rPr>
          <w:rFonts w:ascii="Times New Roman" w:eastAsia="Times New Roman" w:hAnsi="Times New Roman" w:cs="Times New Roman"/>
          <w:b/>
          <w:bCs/>
          <w:color w:val="auto"/>
          <w:kern w:val="0"/>
          <w:sz w:val="24"/>
          <w14:ligatures w14:val="none"/>
        </w:rPr>
      </w:pPr>
    </w:p>
    <w:p w14:paraId="6EF9B92C" w14:textId="77777777" w:rsidR="00945079" w:rsidRPr="00945079" w:rsidRDefault="00945079" w:rsidP="00945079">
      <w:pPr>
        <w:spacing w:before="100" w:beforeAutospacing="1" w:after="100" w:afterAutospacing="1" w:line="240" w:lineRule="auto"/>
        <w:ind w:left="0" w:right="0" w:firstLine="0"/>
        <w:rPr>
          <w:rFonts w:ascii="Times New Roman" w:eastAsia="Times New Roman" w:hAnsi="Times New Roman" w:cs="Times New Roman"/>
          <w:color w:val="auto"/>
          <w:kern w:val="0"/>
          <w:sz w:val="24"/>
          <w14:ligatures w14:val="none"/>
        </w:rPr>
      </w:pPr>
      <w:r w:rsidRPr="00945079">
        <w:rPr>
          <w:rFonts w:ascii="Times New Roman" w:eastAsia="Times New Roman" w:hAnsi="Times New Roman" w:cs="Times New Roman"/>
          <w:b/>
          <w:bCs/>
          <w:color w:val="auto"/>
          <w:kern w:val="0"/>
          <w:sz w:val="24"/>
          <w14:ligatures w14:val="none"/>
        </w:rPr>
        <w:t>Risk Analysis:</w:t>
      </w:r>
      <w:r w:rsidRPr="00945079">
        <w:rPr>
          <w:rFonts w:ascii="Times New Roman" w:eastAsia="Times New Roman" w:hAnsi="Times New Roman" w:cs="Times New Roman"/>
          <w:color w:val="auto"/>
          <w:kern w:val="0"/>
          <w:sz w:val="24"/>
          <w14:ligatures w14:val="none"/>
        </w:rPr>
        <w:br/>
        <w:t>Potential risks include:</w:t>
      </w:r>
    </w:p>
    <w:p w14:paraId="7D41BFB2" w14:textId="77777777" w:rsidR="00945079" w:rsidRPr="00945079" w:rsidRDefault="00945079">
      <w:pPr>
        <w:numPr>
          <w:ilvl w:val="0"/>
          <w:numId w:val="12"/>
        </w:numPr>
        <w:spacing w:before="100" w:beforeAutospacing="1" w:after="100" w:afterAutospacing="1" w:line="240" w:lineRule="auto"/>
        <w:ind w:right="0"/>
        <w:rPr>
          <w:rFonts w:ascii="Times New Roman" w:eastAsia="Times New Roman" w:hAnsi="Times New Roman" w:cs="Times New Roman"/>
          <w:color w:val="auto"/>
          <w:kern w:val="0"/>
          <w:sz w:val="24"/>
          <w14:ligatures w14:val="none"/>
        </w:rPr>
        <w:pPrChange w:id="69" w:author="Microsoft account" w:date="2024-10-22T17:27:00Z">
          <w:pPr>
            <w:numPr>
              <w:numId w:val="28"/>
            </w:numPr>
            <w:tabs>
              <w:tab w:val="num" w:pos="360"/>
              <w:tab w:val="num" w:pos="720"/>
            </w:tabs>
            <w:spacing w:before="100" w:beforeAutospacing="1" w:after="100" w:afterAutospacing="1" w:line="240" w:lineRule="auto"/>
            <w:ind w:left="720" w:right="0" w:hanging="720"/>
          </w:pPr>
        </w:pPrChange>
      </w:pPr>
      <w:r w:rsidRPr="00945079">
        <w:rPr>
          <w:rFonts w:ascii="Times New Roman" w:eastAsia="Times New Roman" w:hAnsi="Times New Roman" w:cs="Times New Roman"/>
          <w:b/>
          <w:bCs/>
          <w:color w:val="auto"/>
          <w:kern w:val="0"/>
          <w:sz w:val="24"/>
          <w14:ligatures w14:val="none"/>
        </w:rPr>
        <w:t>Market Risks:</w:t>
      </w:r>
      <w:r w:rsidRPr="00945079">
        <w:rPr>
          <w:rFonts w:ascii="Times New Roman" w:eastAsia="Times New Roman" w:hAnsi="Times New Roman" w:cs="Times New Roman"/>
          <w:color w:val="auto"/>
          <w:kern w:val="0"/>
          <w:sz w:val="24"/>
          <w14:ligatures w14:val="none"/>
        </w:rPr>
        <w:t xml:space="preserve"> Fluctuations in demand or competition could impact sales. We will mitigate this by continuously monitoring market trends and adapting our offerings through targeted marketing and promotional strategies.</w:t>
      </w:r>
    </w:p>
    <w:p w14:paraId="5E641376" w14:textId="77777777" w:rsidR="00945079" w:rsidRPr="00945079" w:rsidRDefault="00945079">
      <w:pPr>
        <w:numPr>
          <w:ilvl w:val="0"/>
          <w:numId w:val="12"/>
        </w:numPr>
        <w:spacing w:before="100" w:beforeAutospacing="1" w:after="100" w:afterAutospacing="1" w:line="240" w:lineRule="auto"/>
        <w:ind w:right="0"/>
        <w:rPr>
          <w:rFonts w:ascii="Times New Roman" w:eastAsia="Times New Roman" w:hAnsi="Times New Roman" w:cs="Times New Roman"/>
          <w:color w:val="auto"/>
          <w:kern w:val="0"/>
          <w:sz w:val="24"/>
          <w14:ligatures w14:val="none"/>
        </w:rPr>
        <w:pPrChange w:id="70" w:author="Microsoft account" w:date="2024-10-22T17:27:00Z">
          <w:pPr>
            <w:numPr>
              <w:numId w:val="28"/>
            </w:numPr>
            <w:tabs>
              <w:tab w:val="num" w:pos="360"/>
              <w:tab w:val="num" w:pos="720"/>
            </w:tabs>
            <w:spacing w:before="100" w:beforeAutospacing="1" w:after="100" w:afterAutospacing="1" w:line="240" w:lineRule="auto"/>
            <w:ind w:left="720" w:right="0" w:hanging="720"/>
          </w:pPr>
        </w:pPrChange>
      </w:pPr>
      <w:r w:rsidRPr="00945079">
        <w:rPr>
          <w:rFonts w:ascii="Times New Roman" w:eastAsia="Times New Roman" w:hAnsi="Times New Roman" w:cs="Times New Roman"/>
          <w:b/>
          <w:bCs/>
          <w:color w:val="auto"/>
          <w:kern w:val="0"/>
          <w:sz w:val="24"/>
          <w14:ligatures w14:val="none"/>
        </w:rPr>
        <w:t>Operational Risks:</w:t>
      </w:r>
      <w:r w:rsidRPr="00945079">
        <w:rPr>
          <w:rFonts w:ascii="Times New Roman" w:eastAsia="Times New Roman" w:hAnsi="Times New Roman" w:cs="Times New Roman"/>
          <w:color w:val="auto"/>
          <w:kern w:val="0"/>
          <w:sz w:val="24"/>
          <w14:ligatures w14:val="none"/>
        </w:rPr>
        <w:t xml:space="preserve"> Supply chain disruptions could affect inventory levels. Building strong relationships with multiple suppliers will help mitigate this risk.</w:t>
      </w:r>
    </w:p>
    <w:p w14:paraId="404B8330" w14:textId="77777777" w:rsidR="00945079" w:rsidRPr="00945079" w:rsidRDefault="00945079">
      <w:pPr>
        <w:numPr>
          <w:ilvl w:val="0"/>
          <w:numId w:val="12"/>
        </w:numPr>
        <w:spacing w:before="100" w:beforeAutospacing="1" w:after="100" w:afterAutospacing="1" w:line="240" w:lineRule="auto"/>
        <w:ind w:right="0"/>
        <w:rPr>
          <w:rFonts w:ascii="Times New Roman" w:eastAsia="Times New Roman" w:hAnsi="Times New Roman" w:cs="Times New Roman"/>
          <w:color w:val="auto"/>
          <w:kern w:val="0"/>
          <w:sz w:val="24"/>
          <w14:ligatures w14:val="none"/>
        </w:rPr>
        <w:pPrChange w:id="71" w:author="Microsoft account" w:date="2024-10-22T17:27:00Z">
          <w:pPr>
            <w:numPr>
              <w:numId w:val="28"/>
            </w:numPr>
            <w:tabs>
              <w:tab w:val="num" w:pos="360"/>
              <w:tab w:val="num" w:pos="720"/>
            </w:tabs>
            <w:spacing w:before="100" w:beforeAutospacing="1" w:after="100" w:afterAutospacing="1" w:line="240" w:lineRule="auto"/>
            <w:ind w:left="720" w:right="0" w:hanging="720"/>
          </w:pPr>
        </w:pPrChange>
      </w:pPr>
      <w:r w:rsidRPr="00945079">
        <w:rPr>
          <w:rFonts w:ascii="Times New Roman" w:eastAsia="Times New Roman" w:hAnsi="Times New Roman" w:cs="Times New Roman"/>
          <w:b/>
          <w:bCs/>
          <w:color w:val="auto"/>
          <w:kern w:val="0"/>
          <w:sz w:val="24"/>
          <w14:ligatures w14:val="none"/>
        </w:rPr>
        <w:t>Financial Risks:</w:t>
      </w:r>
      <w:r w:rsidRPr="00945079">
        <w:rPr>
          <w:rFonts w:ascii="Times New Roman" w:eastAsia="Times New Roman" w:hAnsi="Times New Roman" w:cs="Times New Roman"/>
          <w:color w:val="auto"/>
          <w:kern w:val="0"/>
          <w:sz w:val="24"/>
          <w14:ligatures w14:val="none"/>
        </w:rPr>
        <w:t xml:space="preserve"> Initial cash flow challenges may arise. We will maintain a conservative budget and closely monitor expenses to ensure sustainability while planning for promotional tactics to boost sales.</w:t>
      </w:r>
    </w:p>
    <w:p w14:paraId="1DFD7F5D" w14:textId="0C102EA0" w:rsidR="00494564" w:rsidRPr="00F81996" w:rsidRDefault="00BF6A74" w:rsidP="00F81996">
      <w:pPr>
        <w:spacing w:after="0" w:line="259" w:lineRule="auto"/>
        <w:ind w:left="360" w:right="0" w:firstLine="0"/>
        <w:rPr>
          <w:sz w:val="24"/>
        </w:rPr>
      </w:pPr>
      <w:r w:rsidRPr="00A76A55">
        <w:rPr>
          <w:noProof/>
        </w:rPr>
        <mc:AlternateContent>
          <mc:Choice Requires="wpg">
            <w:drawing>
              <wp:inline distT="0" distB="0" distL="0" distR="0" wp14:anchorId="4BF5CAA2" wp14:editId="2F6B94D3">
                <wp:extent cx="5944870" cy="20574"/>
                <wp:effectExtent l="0" t="0" r="0" b="0"/>
                <wp:docPr id="14456" name="Group 14456"/>
                <wp:cNvGraphicFramePr/>
                <a:graphic xmlns:a="http://schemas.openxmlformats.org/drawingml/2006/main">
                  <a:graphicData uri="http://schemas.microsoft.com/office/word/2010/wordprocessingGroup">
                    <wpg:wgp>
                      <wpg:cNvGrpSpPr/>
                      <wpg:grpSpPr>
                        <a:xfrm>
                          <a:off x="0" y="0"/>
                          <a:ext cx="5944870" cy="20574"/>
                          <a:chOff x="0" y="0"/>
                          <a:chExt cx="5944870" cy="20574"/>
                        </a:xfrm>
                      </wpg:grpSpPr>
                      <wps:wsp>
                        <wps:cNvPr id="15122" name="Shape 15122"/>
                        <wps:cNvSpPr/>
                        <wps:spPr>
                          <a:xfrm>
                            <a:off x="0" y="0"/>
                            <a:ext cx="5943600" cy="19685"/>
                          </a:xfrm>
                          <a:custGeom>
                            <a:avLst/>
                            <a:gdLst/>
                            <a:ahLst/>
                            <a:cxnLst/>
                            <a:rect l="0" t="0" r="0" b="0"/>
                            <a:pathLst>
                              <a:path w="5943600" h="19685">
                                <a:moveTo>
                                  <a:pt x="0" y="0"/>
                                </a:moveTo>
                                <a:lnTo>
                                  <a:pt x="5943600" y="0"/>
                                </a:lnTo>
                                <a:lnTo>
                                  <a:pt x="5943600" y="19685"/>
                                </a:lnTo>
                                <a:lnTo>
                                  <a:pt x="0" y="1968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5123" name="Shape 15123"/>
                        <wps:cNvSpPr/>
                        <wps:spPr>
                          <a:xfrm>
                            <a:off x="305" y="76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5124" name="Shape 15124"/>
                        <wps:cNvSpPr/>
                        <wps:spPr>
                          <a:xfrm>
                            <a:off x="3353" y="762"/>
                            <a:ext cx="5938393" cy="9144"/>
                          </a:xfrm>
                          <a:custGeom>
                            <a:avLst/>
                            <a:gdLst/>
                            <a:ahLst/>
                            <a:cxnLst/>
                            <a:rect l="0" t="0" r="0" b="0"/>
                            <a:pathLst>
                              <a:path w="5938393" h="9144">
                                <a:moveTo>
                                  <a:pt x="0" y="0"/>
                                </a:moveTo>
                                <a:lnTo>
                                  <a:pt x="5938393" y="0"/>
                                </a:lnTo>
                                <a:lnTo>
                                  <a:pt x="5938393"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5125" name="Shape 15125"/>
                        <wps:cNvSpPr/>
                        <wps:spPr>
                          <a:xfrm>
                            <a:off x="5941822" y="76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5126" name="Shape 15126"/>
                        <wps:cNvSpPr/>
                        <wps:spPr>
                          <a:xfrm>
                            <a:off x="305" y="3810"/>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5127" name="Shape 15127"/>
                        <wps:cNvSpPr/>
                        <wps:spPr>
                          <a:xfrm>
                            <a:off x="5941822" y="3810"/>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5128" name="Shape 15128"/>
                        <wps:cNvSpPr/>
                        <wps:spPr>
                          <a:xfrm>
                            <a:off x="305" y="1752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5129" name="Shape 15129"/>
                        <wps:cNvSpPr/>
                        <wps:spPr>
                          <a:xfrm>
                            <a:off x="3353" y="17526"/>
                            <a:ext cx="5938393" cy="9144"/>
                          </a:xfrm>
                          <a:custGeom>
                            <a:avLst/>
                            <a:gdLst/>
                            <a:ahLst/>
                            <a:cxnLst/>
                            <a:rect l="0" t="0" r="0" b="0"/>
                            <a:pathLst>
                              <a:path w="5938393" h="9144">
                                <a:moveTo>
                                  <a:pt x="0" y="0"/>
                                </a:moveTo>
                                <a:lnTo>
                                  <a:pt x="5938393" y="0"/>
                                </a:lnTo>
                                <a:lnTo>
                                  <a:pt x="5938393"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5130" name="Shape 15130"/>
                        <wps:cNvSpPr/>
                        <wps:spPr>
                          <a:xfrm>
                            <a:off x="5941822" y="1752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group w14:anchorId="0A348C43" id="Group 14456" o:spid="_x0000_s1026" style="width:468.1pt;height:1.6pt;mso-position-horizontal-relative:char;mso-position-vertical-relative:line" coordsize="59448,2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">
                <v:shape id="Shape 15122" o:spid="_x0000_s1027" style="position:absolute;width:59436;height:196;visibility:visible;mso-wrap-style:square;v-text-anchor:top" coordsize="5943600,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" path="m,l5943600,r,19685l,19685,,e" fillcolor="#a0a0a0" stroked="f" strokeweight="0">
                  <v:stroke miterlimit="83231f" joinstyle="miter"/>
                  <v:path arrowok="t" textboxrect="0,0,5943600,19685"/>
                </v:shape>
                <v:shape id="Shape 15123" o:spid="_x0000_s1028" style="position:absolute;left:3;top:7;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" path="m,l9144,r,9144l,9144,,e" fillcolor="#a0a0a0" stroked="f" strokeweight="0">
                  <v:stroke miterlimit="83231f" joinstyle="miter"/>
                  <v:path arrowok="t" textboxrect="0,0,9144,9144"/>
                </v:shape>
                <v:shape id="Shape 15124" o:spid="_x0000_s1029" style="position:absolute;left:33;top:7;width:59384;height:92;visibility:visible;mso-wrap-style:square;v-text-anchor:top" coordsize="593839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" path="m,l5938393,r,9144l,9144,,e" fillcolor="#a0a0a0" stroked="f" strokeweight="0">
                  <v:stroke miterlimit="83231f" joinstyle="miter"/>
                  <v:path arrowok="t" textboxrect="0,0,5938393,9144"/>
                </v:shape>
                <v:shape id="Shape 15125" o:spid="_x0000_s1030" style="position:absolute;left:59418;top:7;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" path="m,l9144,r,9144l,9144,,e" fillcolor="#a0a0a0" stroked="f" strokeweight="0">
                  <v:stroke miterlimit="83231f" joinstyle="miter"/>
                  <v:path arrowok="t" textboxrect="0,0,9144,9144"/>
                </v:shape>
                <v:shape id="Shape 15126" o:spid="_x0000_s1031" style="position:absolute;left:3;top:38;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" path="m,l9144,r,13716l,13716,,e" fillcolor="#a0a0a0" stroked="f" strokeweight="0">
                  <v:stroke miterlimit="83231f" joinstyle="miter"/>
                  <v:path arrowok="t" textboxrect="0,0,9144,13716"/>
                </v:shape>
                <v:shape id="Shape 15127" o:spid="_x0000_s1032" style="position:absolute;left:59418;top:38;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" path="m,l9144,r,13716l,13716,,e" fillcolor="#e3e3e3" stroked="f" strokeweight="0">
                  <v:stroke miterlimit="83231f" joinstyle="miter"/>
                  <v:path arrowok="t" textboxrect="0,0,9144,13716"/>
                </v:shape>
                <v:shape id="Shape 15128" o:spid="_x0000_s1033" style="position:absolute;left:3;top:175;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" path="m,l9144,r,9144l,9144,,e" fillcolor="#e3e3e3" stroked="f" strokeweight="0">
                  <v:stroke miterlimit="83231f" joinstyle="miter"/>
                  <v:path arrowok="t" textboxrect="0,0,9144,9144"/>
                </v:shape>
                <v:shape id="Shape 15129" o:spid="_x0000_s1034" style="position:absolute;left:33;top:175;width:59384;height:91;visibility:visible;mso-wrap-style:square;v-text-anchor:top" coordsize="593839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" path="m,l5938393,r,9144l,9144,,e" fillcolor="#e3e3e3" stroked="f" strokeweight="0">
                  <v:stroke miterlimit="83231f" joinstyle="miter"/>
                  <v:path arrowok="t" textboxrect="0,0,5938393,9144"/>
                </v:shape>
                <v:shape id="Shape 15130" o:spid="_x0000_s1035" style="position:absolute;left:59418;top:175;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" path="m,l9144,r,9144l,9144,,e" fillcolor="#e3e3e3" stroked="f" strokeweight="0">
                  <v:stroke miterlimit="83231f" joinstyle="miter"/>
                  <v:path arrowok="t" textboxrect="0,0,9144,9144"/>
                </v:shape>
                <w10:anchorlock/>
              </v:group>
            </w:pict>
          </mc:Fallback>
        </mc:AlternateContent>
      </w:r>
    </w:p>
    <w:sectPr w:rsidR="00494564" w:rsidRPr="00F81996">
      <w:pgSz w:w="12240" w:h="15840"/>
      <w:pgMar w:top="1483" w:right="1388" w:bottom="404"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altName w:val="Times New Roman"/>
    <w:charset w:val="00"/>
    <w:family w:val="swiss"/>
    <w:pitch w:val="variable"/>
    <w:sig w:usb0="E00002EF" w:usb1="4000205B" w:usb2="00000028" w:usb3="00000000" w:csb0="0000019F" w:csb1="00000000"/>
  </w:font>
  <w:font w:name="Aptos Display">
    <w:altName w:val="Arial"/>
    <w:charset w:val="00"/>
    <w:family w:val="swiss"/>
    <w:pitch w:val="variable"/>
    <w:sig w:usb0="00000001" w:usb1="00000003"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E46044"/>
    <w:multiLevelType w:val="multilevel"/>
    <w:tmpl w:val="9CDAF3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33712A"/>
    <w:multiLevelType w:val="multilevel"/>
    <w:tmpl w:val="492C6E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4FD590F"/>
    <w:multiLevelType w:val="multilevel"/>
    <w:tmpl w:val="A4329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5050C5B"/>
    <w:multiLevelType w:val="multilevel"/>
    <w:tmpl w:val="69ECE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EB70153"/>
    <w:multiLevelType w:val="multilevel"/>
    <w:tmpl w:val="D62A81B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nsid w:val="1ED62023"/>
    <w:multiLevelType w:val="multilevel"/>
    <w:tmpl w:val="07A0D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27855D6"/>
    <w:multiLevelType w:val="multilevel"/>
    <w:tmpl w:val="777E8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61F0A89"/>
    <w:multiLevelType w:val="multilevel"/>
    <w:tmpl w:val="CC882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C8B6DB8"/>
    <w:multiLevelType w:val="multilevel"/>
    <w:tmpl w:val="0A604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E503C0E"/>
    <w:multiLevelType w:val="multilevel"/>
    <w:tmpl w:val="6548D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45677D0"/>
    <w:multiLevelType w:val="multilevel"/>
    <w:tmpl w:val="E6F4C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DD318BA"/>
    <w:multiLevelType w:val="multilevel"/>
    <w:tmpl w:val="841CA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E4514C3"/>
    <w:multiLevelType w:val="multilevel"/>
    <w:tmpl w:val="453A4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0D917EC"/>
    <w:multiLevelType w:val="multilevel"/>
    <w:tmpl w:val="F39AE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AAB51B8"/>
    <w:multiLevelType w:val="multilevel"/>
    <w:tmpl w:val="85AED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F634917"/>
    <w:multiLevelType w:val="multilevel"/>
    <w:tmpl w:val="79148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4"/>
  </w:num>
  <w:num w:numId="3">
    <w:abstractNumId w:val="11"/>
  </w:num>
  <w:num w:numId="4">
    <w:abstractNumId w:val="15"/>
  </w:num>
  <w:num w:numId="5">
    <w:abstractNumId w:val="2"/>
  </w:num>
  <w:num w:numId="6">
    <w:abstractNumId w:val="7"/>
  </w:num>
  <w:num w:numId="7">
    <w:abstractNumId w:val="6"/>
  </w:num>
  <w:num w:numId="8">
    <w:abstractNumId w:val="5"/>
  </w:num>
  <w:num w:numId="9">
    <w:abstractNumId w:val="3"/>
  </w:num>
  <w:num w:numId="10">
    <w:abstractNumId w:val="8"/>
  </w:num>
  <w:num w:numId="11">
    <w:abstractNumId w:val="12"/>
  </w:num>
  <w:num w:numId="12">
    <w:abstractNumId w:val="13"/>
  </w:num>
  <w:num w:numId="13">
    <w:abstractNumId w:val="1"/>
  </w:num>
  <w:num w:numId="14">
    <w:abstractNumId w:val="0"/>
  </w:num>
  <w:num w:numId="15">
    <w:abstractNumId w:val="4"/>
  </w:num>
  <w:num w:numId="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0"/>
  </w:num>
  <w:numIdMacAtCleanup w:val="14"/>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 ¦ Ё꒒ĒᏣ𝚃Ꮢ𝙰 𝗕ᴿ𝙰𝕀𝐍𝙰Ꮳ ¦">
    <w15:presenceInfo w15:providerId="Windows Live" w15:userId="698189e91315836a"/>
  </w15:person>
  <w15:person w15:author="Microsoft account">
    <w15:presenceInfo w15:providerId="Windows Live" w15:userId="698189e91315836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4564"/>
    <w:rsid w:val="00004266"/>
    <w:rsid w:val="00007067"/>
    <w:rsid w:val="003A5656"/>
    <w:rsid w:val="00494564"/>
    <w:rsid w:val="004E0A1E"/>
    <w:rsid w:val="004F4BCB"/>
    <w:rsid w:val="00795EA2"/>
    <w:rsid w:val="008E547F"/>
    <w:rsid w:val="0094032B"/>
    <w:rsid w:val="00945079"/>
    <w:rsid w:val="009865C0"/>
    <w:rsid w:val="00A76A55"/>
    <w:rsid w:val="00B26B9B"/>
    <w:rsid w:val="00BF6A74"/>
    <w:rsid w:val="00C210F6"/>
    <w:rsid w:val="00D62451"/>
    <w:rsid w:val="00E15DAB"/>
    <w:rsid w:val="00E27136"/>
    <w:rsid w:val="00F819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7E220"/>
  <w15:docId w15:val="{3057F3D4-D992-49A7-A15C-88813C7315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94" w:line="258" w:lineRule="auto"/>
      <w:ind w:left="370" w:right="51" w:hanging="370"/>
    </w:pPr>
    <w:rPr>
      <w:rFonts w:ascii="Calibri" w:eastAsia="Calibri" w:hAnsi="Calibri" w:cs="Calibri"/>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6B9B"/>
    <w:pPr>
      <w:ind w:left="720"/>
      <w:contextualSpacing/>
    </w:pPr>
  </w:style>
  <w:style w:type="character" w:styleId="Strong">
    <w:name w:val="Strong"/>
    <w:basedOn w:val="DefaultParagraphFont"/>
    <w:uiPriority w:val="22"/>
    <w:qFormat/>
    <w:rsid w:val="00007067"/>
    <w:rPr>
      <w:b/>
      <w:bCs/>
    </w:rPr>
  </w:style>
  <w:style w:type="paragraph" w:styleId="NormalWeb">
    <w:name w:val="Normal (Web)"/>
    <w:basedOn w:val="Normal"/>
    <w:uiPriority w:val="99"/>
    <w:semiHidden/>
    <w:unhideWhenUsed/>
    <w:rsid w:val="009865C0"/>
    <w:pPr>
      <w:spacing w:before="100" w:beforeAutospacing="1" w:after="100" w:afterAutospacing="1" w:line="240" w:lineRule="auto"/>
      <w:ind w:left="0" w:right="0" w:firstLine="0"/>
    </w:pPr>
    <w:rPr>
      <w:rFonts w:ascii="Times New Roman" w:eastAsia="Times New Roman" w:hAnsi="Times New Roman" w:cs="Times New Roman"/>
      <w:color w:val="auto"/>
      <w:kern w:val="0"/>
      <w:sz w:val="24"/>
      <w14:ligatures w14:val="none"/>
    </w:rPr>
  </w:style>
  <w:style w:type="paragraph" w:styleId="BalloonText">
    <w:name w:val="Balloon Text"/>
    <w:basedOn w:val="Normal"/>
    <w:link w:val="BalloonTextChar"/>
    <w:uiPriority w:val="99"/>
    <w:semiHidden/>
    <w:unhideWhenUsed/>
    <w:rsid w:val="00BF6A7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F6A74"/>
    <w:rPr>
      <w:rFonts w:ascii="Segoe UI" w:eastAsia="Calibri" w:hAnsi="Segoe UI" w:cs="Segoe UI"/>
      <w:color w:val="000000"/>
      <w:sz w:val="18"/>
      <w:szCs w:val="18"/>
    </w:rPr>
  </w:style>
  <w:style w:type="paragraph" w:styleId="Revision">
    <w:name w:val="Revision"/>
    <w:hidden/>
    <w:uiPriority w:val="99"/>
    <w:semiHidden/>
    <w:rsid w:val="00E27136"/>
    <w:pPr>
      <w:spacing w:after="0" w:line="240" w:lineRule="auto"/>
    </w:pPr>
    <w:rPr>
      <w:rFonts w:ascii="Calibri" w:eastAsia="Calibri" w:hAnsi="Calibri" w:cs="Calibri"/>
      <w:color w:val="00000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572211">
      <w:bodyDiv w:val="1"/>
      <w:marLeft w:val="0"/>
      <w:marRight w:val="0"/>
      <w:marTop w:val="0"/>
      <w:marBottom w:val="0"/>
      <w:divBdr>
        <w:top w:val="none" w:sz="0" w:space="0" w:color="auto"/>
        <w:left w:val="none" w:sz="0" w:space="0" w:color="auto"/>
        <w:bottom w:val="none" w:sz="0" w:space="0" w:color="auto"/>
        <w:right w:val="none" w:sz="0" w:space="0" w:color="auto"/>
      </w:divBdr>
    </w:div>
    <w:div w:id="273366465">
      <w:bodyDiv w:val="1"/>
      <w:marLeft w:val="0"/>
      <w:marRight w:val="0"/>
      <w:marTop w:val="0"/>
      <w:marBottom w:val="0"/>
      <w:divBdr>
        <w:top w:val="none" w:sz="0" w:space="0" w:color="auto"/>
        <w:left w:val="none" w:sz="0" w:space="0" w:color="auto"/>
        <w:bottom w:val="none" w:sz="0" w:space="0" w:color="auto"/>
        <w:right w:val="none" w:sz="0" w:space="0" w:color="auto"/>
      </w:divBdr>
    </w:div>
    <w:div w:id="629750237">
      <w:bodyDiv w:val="1"/>
      <w:marLeft w:val="0"/>
      <w:marRight w:val="0"/>
      <w:marTop w:val="0"/>
      <w:marBottom w:val="0"/>
      <w:divBdr>
        <w:top w:val="none" w:sz="0" w:space="0" w:color="auto"/>
        <w:left w:val="none" w:sz="0" w:space="0" w:color="auto"/>
        <w:bottom w:val="none" w:sz="0" w:space="0" w:color="auto"/>
        <w:right w:val="none" w:sz="0" w:space="0" w:color="auto"/>
      </w:divBdr>
    </w:div>
    <w:div w:id="934820974">
      <w:bodyDiv w:val="1"/>
      <w:marLeft w:val="0"/>
      <w:marRight w:val="0"/>
      <w:marTop w:val="0"/>
      <w:marBottom w:val="0"/>
      <w:divBdr>
        <w:top w:val="none" w:sz="0" w:space="0" w:color="auto"/>
        <w:left w:val="none" w:sz="0" w:space="0" w:color="auto"/>
        <w:bottom w:val="none" w:sz="0" w:space="0" w:color="auto"/>
        <w:right w:val="none" w:sz="0" w:space="0" w:color="auto"/>
      </w:divBdr>
    </w:div>
    <w:div w:id="1024019184">
      <w:bodyDiv w:val="1"/>
      <w:marLeft w:val="0"/>
      <w:marRight w:val="0"/>
      <w:marTop w:val="0"/>
      <w:marBottom w:val="0"/>
      <w:divBdr>
        <w:top w:val="none" w:sz="0" w:space="0" w:color="auto"/>
        <w:left w:val="none" w:sz="0" w:space="0" w:color="auto"/>
        <w:bottom w:val="none" w:sz="0" w:space="0" w:color="auto"/>
        <w:right w:val="none" w:sz="0" w:space="0" w:color="auto"/>
      </w:divBdr>
    </w:div>
    <w:div w:id="1441071585">
      <w:bodyDiv w:val="1"/>
      <w:marLeft w:val="0"/>
      <w:marRight w:val="0"/>
      <w:marTop w:val="0"/>
      <w:marBottom w:val="0"/>
      <w:divBdr>
        <w:top w:val="none" w:sz="0" w:space="0" w:color="auto"/>
        <w:left w:val="none" w:sz="0" w:space="0" w:color="auto"/>
        <w:bottom w:val="none" w:sz="0" w:space="0" w:color="auto"/>
        <w:right w:val="none" w:sz="0" w:space="0" w:color="auto"/>
      </w:divBdr>
    </w:div>
    <w:div w:id="1574121681">
      <w:bodyDiv w:val="1"/>
      <w:marLeft w:val="0"/>
      <w:marRight w:val="0"/>
      <w:marTop w:val="0"/>
      <w:marBottom w:val="0"/>
      <w:divBdr>
        <w:top w:val="none" w:sz="0" w:space="0" w:color="auto"/>
        <w:left w:val="none" w:sz="0" w:space="0" w:color="auto"/>
        <w:bottom w:val="none" w:sz="0" w:space="0" w:color="auto"/>
        <w:right w:val="none" w:sz="0" w:space="0" w:color="auto"/>
      </w:divBdr>
    </w:div>
    <w:div w:id="1616330303">
      <w:bodyDiv w:val="1"/>
      <w:marLeft w:val="0"/>
      <w:marRight w:val="0"/>
      <w:marTop w:val="0"/>
      <w:marBottom w:val="0"/>
      <w:divBdr>
        <w:top w:val="none" w:sz="0" w:space="0" w:color="auto"/>
        <w:left w:val="none" w:sz="0" w:space="0" w:color="auto"/>
        <w:bottom w:val="none" w:sz="0" w:space="0" w:color="auto"/>
        <w:right w:val="none" w:sz="0" w:space="0" w:color="auto"/>
      </w:divBdr>
    </w:div>
    <w:div w:id="1780875423">
      <w:bodyDiv w:val="1"/>
      <w:marLeft w:val="0"/>
      <w:marRight w:val="0"/>
      <w:marTop w:val="0"/>
      <w:marBottom w:val="0"/>
      <w:divBdr>
        <w:top w:val="none" w:sz="0" w:space="0" w:color="auto"/>
        <w:left w:val="none" w:sz="0" w:space="0" w:color="auto"/>
        <w:bottom w:val="none" w:sz="0" w:space="0" w:color="auto"/>
        <w:right w:val="none" w:sz="0" w:space="0" w:color="auto"/>
      </w:divBdr>
    </w:div>
    <w:div w:id="1783458292">
      <w:bodyDiv w:val="1"/>
      <w:marLeft w:val="0"/>
      <w:marRight w:val="0"/>
      <w:marTop w:val="0"/>
      <w:marBottom w:val="0"/>
      <w:divBdr>
        <w:top w:val="none" w:sz="0" w:space="0" w:color="auto"/>
        <w:left w:val="none" w:sz="0" w:space="0" w:color="auto"/>
        <w:bottom w:val="none" w:sz="0" w:space="0" w:color="auto"/>
        <w:right w:val="none" w:sz="0" w:space="0" w:color="auto"/>
      </w:divBdr>
    </w:div>
    <w:div w:id="1839074618">
      <w:bodyDiv w:val="1"/>
      <w:marLeft w:val="0"/>
      <w:marRight w:val="0"/>
      <w:marTop w:val="0"/>
      <w:marBottom w:val="0"/>
      <w:divBdr>
        <w:top w:val="none" w:sz="0" w:space="0" w:color="auto"/>
        <w:left w:val="none" w:sz="0" w:space="0" w:color="auto"/>
        <w:bottom w:val="none" w:sz="0" w:space="0" w:color="auto"/>
        <w:right w:val="none" w:sz="0" w:space="0" w:color="auto"/>
      </w:divBdr>
    </w:div>
    <w:div w:id="20471713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B9A6C7-62A9-438D-B944-DF0CAC8EBF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TotalTime>
  <Pages>20</Pages>
  <Words>5300</Words>
  <Characters>30213</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 Ё꒒ĒᏣ𝚃Ꮢ𝙰 𝗕ᴿ𝙰𝕀𝐍𝙰Ꮳ ¦</dc:creator>
  <cp:keywords/>
  <cp:lastModifiedBy>Microsoft account</cp:lastModifiedBy>
  <cp:revision>9</cp:revision>
  <dcterms:created xsi:type="dcterms:W3CDTF">2024-10-18T18:47:00Z</dcterms:created>
  <dcterms:modified xsi:type="dcterms:W3CDTF">2024-10-22T12:35:00Z</dcterms:modified>
</cp:coreProperties>
</file>